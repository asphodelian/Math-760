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14AA" w14:textId="77777777" w:rsidR="0084299D" w:rsidRDefault="00000000" w:rsidP="00C76A70">
      <w:pPr>
        <w:pStyle w:val="Title"/>
        <w:spacing w:before="0" w:after="0"/>
      </w:pPr>
      <w:r>
        <w:t>Math 760</w:t>
      </w:r>
    </w:p>
    <w:p w14:paraId="596F773A" w14:textId="77777777" w:rsidR="00C76A70" w:rsidRPr="00C76A70" w:rsidRDefault="00C76A70">
      <w:pPr>
        <w:pStyle w:val="Heading1"/>
        <w:spacing w:before="0"/>
        <w:jc w:val="center"/>
        <w:pPrChange w:id="0" w:author="Gabrielle Salamanca" w:date="2024-03-30T17:17:00Z">
          <w:pPr>
            <w:pStyle w:val="Heading1"/>
            <w:spacing w:before="0"/>
          </w:pPr>
        </w:pPrChange>
      </w:pPr>
      <w:r>
        <w:t>Chapter 4 HW</w:t>
      </w:r>
    </w:p>
    <w:p w14:paraId="243DD220" w14:textId="77777777" w:rsidR="0084299D" w:rsidRDefault="00000000" w:rsidP="00C76A70">
      <w:pPr>
        <w:pStyle w:val="Author"/>
        <w:spacing w:after="0"/>
      </w:pPr>
      <w:r>
        <w:t>Gabrielle Salamanca</w:t>
      </w:r>
    </w:p>
    <w:p w14:paraId="72B2D83C" w14:textId="77777777" w:rsidR="00C76A70" w:rsidRDefault="00C76A70" w:rsidP="001A0E2A">
      <w:pPr>
        <w:pStyle w:val="Date"/>
        <w:spacing w:after="0"/>
      </w:pPr>
      <w:r>
        <w:t>March 31, 2024</w:t>
      </w:r>
    </w:p>
    <w:p w14:paraId="7823C860" w14:textId="77777777" w:rsidR="001A0E2A" w:rsidRPr="001A0E2A" w:rsidDel="00C76A70" w:rsidRDefault="001A0E2A" w:rsidP="001A0E2A">
      <w:pPr>
        <w:pStyle w:val="BodyText"/>
        <w:spacing w:before="0" w:after="0"/>
        <w:rPr>
          <w:del w:id="1" w:author="Gabrielle Salamanca" w:date="2024-03-30T17:18:00Z"/>
        </w:rPr>
      </w:pPr>
    </w:p>
    <w:p w14:paraId="0E5DE39D" w14:textId="77777777" w:rsidR="0084299D" w:rsidRDefault="00000000" w:rsidP="00C76A70">
      <w:pPr>
        <w:pStyle w:val="Heading2"/>
        <w:spacing w:before="0"/>
      </w:pPr>
      <w:bookmarkStart w:id="2" w:name="chapter-4"/>
      <w:bookmarkStart w:id="3" w:name="X3f691831e6df920a3cbfeae1ce829fc045d2227"/>
      <w:r>
        <w:t xml:space="preserve">1. Consider a bivariate normal distribution with </w:t>
      </w:r>
      <m:oMath>
        <m:sSub>
          <m:sSubPr>
            <m:ctrlPr>
              <w:rPr>
                <w:rFonts w:ascii="Cambria Math" w:hAnsi="Cambria Math"/>
              </w:rPr>
            </m:ctrlPr>
          </m:sSubPr>
          <m:e>
            <m:r>
              <m:rPr>
                <m:sty m:val="bi"/>
              </m:rPr>
              <w:rPr>
                <w:rFonts w:ascii="Cambria Math" w:hAnsi="Cambria Math"/>
              </w:rPr>
              <m:t>μ</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1</m:t>
        </m:r>
      </m:oMath>
      <w:r>
        <w:t xml:space="preserve">, </w:t>
      </w:r>
      <m:oMath>
        <m:sSub>
          <m:sSubPr>
            <m:ctrlPr>
              <w:rPr>
                <w:rFonts w:ascii="Cambria Math" w:hAnsi="Cambria Math"/>
              </w:rPr>
            </m:ctrlPr>
          </m:sSubPr>
          <m:e>
            <m:r>
              <m:rPr>
                <m:sty m:val="bi"/>
              </m:rPr>
              <w:rPr>
                <w:rFonts w:ascii="Cambria Math" w:hAnsi="Cambria Math"/>
              </w:rPr>
              <m:t>μ</m:t>
            </m:r>
          </m:e>
          <m:sub>
            <m:r>
              <m:rPr>
                <m:sty m:val="bi"/>
              </m:rPr>
              <w:rPr>
                <w:rFonts w:ascii="Cambria Math" w:hAnsi="Cambria Math"/>
              </w:rPr>
              <m:t>2</m:t>
            </m:r>
          </m:sub>
        </m:sSub>
        <m:r>
          <m:rPr>
            <m:sty m:val="b"/>
          </m:rPr>
          <w:rPr>
            <w:rFonts w:ascii="Cambria Math" w:hAnsi="Cambria Math"/>
          </w:rPr>
          <m:t>=</m:t>
        </m:r>
        <m:r>
          <m:rPr>
            <m:sty m:val="bi"/>
          </m:rPr>
          <w:rPr>
            <w:rFonts w:ascii="Cambria Math" w:hAnsi="Cambria Math"/>
          </w:rPr>
          <m:t>3</m:t>
        </m:r>
      </m:oMath>
      <w:r>
        <w:t xml:space="preserve">, </w:t>
      </w: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11</m:t>
            </m:r>
          </m:sub>
        </m:sSub>
        <m:r>
          <m:rPr>
            <m:sty m:val="b"/>
          </m:rPr>
          <w:rPr>
            <w:rFonts w:ascii="Cambria Math" w:hAnsi="Cambria Math"/>
          </w:rPr>
          <m:t>=</m:t>
        </m:r>
        <m:r>
          <m:rPr>
            <m:sty m:val="bi"/>
          </m:rPr>
          <w:rPr>
            <w:rFonts w:ascii="Cambria Math" w:hAnsi="Cambria Math"/>
          </w:rPr>
          <m:t>2</m:t>
        </m:r>
      </m:oMath>
      <w:r>
        <w:t xml:space="preserve">, </w:t>
      </w: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22</m:t>
            </m:r>
          </m:sub>
        </m:sSub>
        <m:r>
          <m:rPr>
            <m:sty m:val="b"/>
          </m:rPr>
          <w:rPr>
            <w:rFonts w:ascii="Cambria Math" w:hAnsi="Cambria Math"/>
          </w:rPr>
          <m:t>=</m:t>
        </m:r>
        <m:r>
          <m:rPr>
            <m:sty m:val="bi"/>
          </m:rPr>
          <w:rPr>
            <w:rFonts w:ascii="Cambria Math" w:hAnsi="Cambria Math"/>
          </w:rPr>
          <m:t>1</m:t>
        </m:r>
      </m:oMath>
      <w:r>
        <w:t xml:space="preserve">, </w:t>
      </w: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12</m:t>
            </m:r>
          </m:sub>
        </m:sSub>
        <m:r>
          <m:rPr>
            <m:sty m:val="b"/>
          </m:rPr>
          <w:rPr>
            <w:rFonts w:ascii="Cambria Math" w:hAnsi="Cambria Math"/>
          </w:rPr>
          <m:t>=-</m:t>
        </m:r>
        <m:r>
          <m:rPr>
            <m:sty m:val="bi"/>
          </m:rPr>
          <w:rPr>
            <w:rFonts w:ascii="Cambria Math" w:hAnsi="Cambria Math"/>
          </w:rPr>
          <m:t>.8</m:t>
        </m:r>
      </m:oMath>
      <w:r>
        <w:t>.</w:t>
      </w:r>
    </w:p>
    <w:p w14:paraId="42F1C4EB" w14:textId="77777777" w:rsidR="0084299D" w:rsidRDefault="00000000" w:rsidP="00C76A70">
      <w:pPr>
        <w:pStyle w:val="Heading3"/>
        <w:spacing w:before="0"/>
      </w:pPr>
      <w:bookmarkStart w:id="4" w:name="Xad418aa967aedb0585e47b50340e973e8dd81a2"/>
      <w:r>
        <w:t>(a) Write out the bivariate normal density.</w:t>
      </w:r>
    </w:p>
    <w:p w14:paraId="501C3EC4" w14:textId="5E697FD8" w:rsidR="0084299D" w:rsidRDefault="00000000" w:rsidP="00C76A70">
      <w:pPr>
        <w:pStyle w:val="FirstParagraph"/>
        <w:spacing w:before="0" w:after="0"/>
      </w:pPr>
      <w:r>
        <w:t xml:space="preserve">The multivariate normal density function is: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sSup>
                  <m:sSupPr>
                    <m:ctrlPr>
                      <w:rPr>
                        <w:rFonts w:ascii="Cambria Math" w:hAnsi="Cambria Math"/>
                      </w:rPr>
                    </m:ctrlPr>
                  </m:sSupPr>
                  <m:e>
                    <m:r>
                      <w:rPr>
                        <w:rFonts w:ascii="Cambria Math" w:hAnsi="Cambria Math"/>
                      </w:rPr>
                      <m:t>σ</m:t>
                    </m:r>
                  </m:e>
                  <m:sup>
                    <m:r>
                      <w:rPr>
                        <w:rFonts w:ascii="Cambria Math" w:hAnsi="Cambria Math"/>
                      </w:rPr>
                      <m:t>2</m:t>
                    </m:r>
                  </m:sup>
                </m:sSup>
              </m:e>
            </m:rad>
          </m:den>
        </m:f>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e>
                    </m:d>
                  </m:e>
                  <m:sup>
                    <m:r>
                      <w:rPr>
                        <w:rFonts w:ascii="Cambria Math" w:hAnsi="Cambria Math"/>
                      </w:rPr>
                      <m:t>2</m:t>
                    </m:r>
                  </m:sup>
                </m:sSup>
              </m:num>
              <m:den>
                <m:r>
                  <w:rPr>
                    <w:rFonts w:ascii="Cambria Math" w:hAnsi="Cambria Math"/>
                  </w:rPr>
                  <m:t>2</m:t>
                </m:r>
              </m:den>
            </m:f>
          </m:sup>
        </m:sSup>
      </m:oMath>
      <w:r>
        <w:t xml:space="preserve">, </w:t>
      </w:r>
      <m:oMath>
        <m:r>
          <m:rPr>
            <m:sty m:val="p"/>
          </m:rPr>
          <w:rPr>
            <w:rFonts w:ascii="Cambria Math" w:hAnsi="Cambria Math"/>
          </w:rPr>
          <m:t>-∞&lt;</m:t>
        </m:r>
        <m:r>
          <w:rPr>
            <w:rFonts w:ascii="Cambria Math" w:hAnsi="Cambria Math"/>
          </w:rPr>
          <m:t>x</m:t>
        </m:r>
        <m:r>
          <m:rPr>
            <m:sty m:val="p"/>
          </m:rPr>
          <w:rPr>
            <w:rFonts w:ascii="Cambria Math" w:hAnsi="Cambria Math"/>
          </w:rPr>
          <m:t>&lt;∞</m:t>
        </m:r>
      </m:oMath>
    </w:p>
    <w:p w14:paraId="66A0C569" w14:textId="77777777" w:rsidR="0084299D" w:rsidRDefault="00000000" w:rsidP="00C76A70">
      <w:pPr>
        <w:pStyle w:val="BodyText"/>
        <w:spacing w:before="0" w:after="0"/>
      </w:pPr>
      <w:r>
        <w:t>For the bivariate normal density, let’s find our needed variables.</w:t>
      </w:r>
    </w:p>
    <w:p w14:paraId="40C22FAD" w14:textId="77777777" w:rsidR="0084299D" w:rsidRDefault="00000000" w:rsidP="00C76A70">
      <w:pPr>
        <w:pStyle w:val="BodyText"/>
        <w:spacing w:before="0" w:after="0"/>
      </w:pPr>
      <w:r>
        <w:t xml:space="preserve">Let’s start with </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w:p>
    <w:p w14:paraId="74ABD437" w14:textId="77777777" w:rsidR="0084299D" w:rsidRDefault="00000000" w:rsidP="00C76A70">
      <w:pPr>
        <w:pStyle w:val="SourceCode"/>
        <w:wordWrap/>
        <w:spacing w:after="0"/>
      </w:pPr>
      <w:r>
        <w:rPr>
          <w:rStyle w:val="VerbatimChar"/>
        </w:rPr>
        <w:t>## [1] 0.72</w:t>
      </w:r>
    </w:p>
    <w:p w14:paraId="7EF9300C" w14:textId="77777777" w:rsidR="00C76A70" w:rsidRDefault="00C76A70" w:rsidP="00C76A70">
      <w:pPr>
        <w:pStyle w:val="FirstParagraph"/>
        <w:spacing w:before="0" w:after="0"/>
        <w:rPr>
          <w:ins w:id="5" w:author="Gabrielle Salamanca" w:date="2024-03-30T17:18:00Z"/>
        </w:rPr>
      </w:pPr>
    </w:p>
    <w:p w14:paraId="38B5361E" w14:textId="77777777" w:rsidR="0084299D" w:rsidRDefault="00000000" w:rsidP="00C76A70">
      <w:pPr>
        <w:pStyle w:val="FirstParagraph"/>
        <w:spacing w:before="0" w:after="0"/>
      </w:pPr>
      <w:r>
        <w:t>Then, let’s find the components of</w:t>
      </w:r>
      <w:ins w:id="6" w:author="Gabrielle Salamanca" w:date="2024-03-30T17:26:00Z">
        <w:r w:rsidR="00C76A70">
          <w:t xml:space="preserve"> </w:t>
        </w:r>
      </w:ins>
      <w:r>
        <w:t xml:space="preserve"> </w:t>
      </w:r>
      <m:oMath>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oMath>
      <w:r>
        <w:t xml:space="preserve">. We already have our </w:t>
      </w:r>
      <m:oMath>
        <m:r>
          <w:rPr>
            <w:rFonts w:ascii="Cambria Math" w:hAnsi="Cambria Math"/>
          </w:rPr>
          <m:t>μ</m:t>
        </m:r>
      </m:oMath>
      <w:r>
        <w:t xml:space="preserve">, so we need to find the inverse of our </w:t>
      </w:r>
      <m:oMath>
        <m:r>
          <w:rPr>
            <w:rFonts w:ascii="Cambria Math" w:hAnsi="Cambria Math"/>
          </w:rPr>
          <m:t>Σ</m:t>
        </m:r>
      </m:oMath>
      <w:r>
        <w:t>.</w:t>
      </w:r>
    </w:p>
    <w:p w14:paraId="1AE9FD2F" w14:textId="77777777" w:rsidR="0084299D" w:rsidRDefault="00000000" w:rsidP="00C76A70">
      <w:pPr>
        <w:pStyle w:val="SourceCode"/>
        <w:wordWrap/>
        <w:spacing w:after="0"/>
      </w:pPr>
      <w:r>
        <w:rPr>
          <w:rStyle w:val="VerbatimChar"/>
        </w:rPr>
        <w:t xml:space="preserve">##       </w:t>
      </w:r>
      <w:proofErr w:type="gramStart"/>
      <w:r>
        <w:rPr>
          <w:rStyle w:val="VerbatimChar"/>
        </w:rPr>
        <w:t xml:space="preserve">   [</w:t>
      </w:r>
      <w:proofErr w:type="gramEnd"/>
      <w:r>
        <w:rPr>
          <w:rStyle w:val="VerbatimChar"/>
        </w:rPr>
        <w:t>,1]     [,2]</w:t>
      </w:r>
      <w:r>
        <w:br/>
      </w:r>
      <w:r>
        <w:rPr>
          <w:rStyle w:val="VerbatimChar"/>
        </w:rPr>
        <w:t>## [1,] 1.388889 1.571348</w:t>
      </w:r>
      <w:r>
        <w:br/>
      </w:r>
      <w:r>
        <w:rPr>
          <w:rStyle w:val="VerbatimChar"/>
        </w:rPr>
        <w:t>## [2,] 1.571348 2.777778</w:t>
      </w:r>
    </w:p>
    <w:p w14:paraId="1DA2B736" w14:textId="77777777" w:rsidR="00C76A70" w:rsidRDefault="00C76A70" w:rsidP="00C76A70">
      <w:pPr>
        <w:pStyle w:val="FirstParagraph"/>
        <w:spacing w:before="0" w:after="0"/>
        <w:rPr>
          <w:ins w:id="7" w:author="Gabrielle Salamanca" w:date="2024-03-30T17:19:00Z"/>
        </w:rPr>
      </w:pPr>
    </w:p>
    <w:p w14:paraId="065B62DF" w14:textId="77777777" w:rsidR="0084299D" w:rsidRDefault="00000000" w:rsidP="00C76A70">
      <w:pPr>
        <w:pStyle w:val="FirstParagraph"/>
        <w:spacing w:before="0" w:after="0"/>
      </w:pPr>
      <w:r>
        <w:t>Now, we have everything. The bivariate normal density function for this problem is:</w:t>
      </w:r>
    </w:p>
    <w:p w14:paraId="7AECA6BA" w14:textId="54CBC8C8" w:rsidR="00C76A70" w:rsidRPr="00C76A70" w:rsidRDefault="00000000" w:rsidP="00C76A70">
      <w:pPr>
        <w:pStyle w:val="BodyText"/>
        <w:spacing w:before="0" w:after="0"/>
        <w:rPr>
          <w:ins w:id="8" w:author="Gabrielle Salamanca" w:date="2024-03-30T17:19:00Z"/>
          <w:rFonts w:eastAsiaTheme="minorEastAsia"/>
          <w:rPrChange w:id="9" w:author="Gabrielle Salamanca" w:date="2024-03-30T17:19:00Z">
            <w:rPr>
              <w:ins w:id="10" w:author="Gabrielle Salamanca" w:date="2024-03-30T17:19:00Z"/>
              <w:rFonts w:ascii="Cambria Math" w:hAnsi="Cambria Math"/>
            </w:rPr>
          </w:rPrChange>
        </w:rPr>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d>
                  <m:dPr>
                    <m:ctrlPr>
                      <w:rPr>
                        <w:rFonts w:ascii="Cambria Math" w:hAnsi="Cambria Math"/>
                      </w:rPr>
                    </m:ctrlPr>
                  </m:dPr>
                  <m:e>
                    <m:r>
                      <w:rPr>
                        <w:rFonts w:ascii="Cambria Math" w:hAnsi="Cambria Math"/>
                      </w:rPr>
                      <m:t>0.72</m:t>
                    </m:r>
                  </m:e>
                </m:d>
              </m:e>
            </m:rad>
          </m:den>
        </m:f>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f>
                  <m:fPr>
                    <m:ctrlPr>
                      <w:ins w:id="11" w:author="Gabrielle Salamanca" w:date="2024-03-30T17:27:00Z">
                        <w:rPr>
                          <w:rFonts w:ascii="Cambria Math" w:hAnsi="Cambria Math"/>
                          <w:i/>
                        </w:rPr>
                      </w:ins>
                    </m:ctrlPr>
                  </m:fPr>
                  <m:num>
                    <m:r>
                      <w:ins w:id="12" w:author="Gabrielle Salamanca" w:date="2024-03-30T17:28:00Z">
                        <w:rPr>
                          <w:rFonts w:ascii="Cambria Math" w:hAnsi="Cambria Math"/>
                        </w:rPr>
                        <m:t>1</m:t>
                      </w:ins>
                    </m:r>
                  </m:num>
                  <m:den>
                    <m:r>
                      <w:ins w:id="13" w:author="Gabrielle Salamanca" w:date="2024-03-30T17:28:00Z">
                        <w:rPr>
                          <w:rFonts w:ascii="Cambria Math" w:hAnsi="Cambria Math"/>
                        </w:rPr>
                        <m:t>0.72</m:t>
                      </w:ins>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1</m:t>
                        </m:r>
                      </m:e>
                    </m:d>
                  </m:e>
                  <m:sup>
                    <m:r>
                      <w:rPr>
                        <w:rFonts w:ascii="Cambria Math" w:hAnsi="Cambria Math"/>
                      </w:rPr>
                      <m:t>2</m:t>
                    </m:r>
                  </m:sup>
                </m:sSup>
                <m:r>
                  <m:rPr>
                    <m:sty m:val="p"/>
                  </m:rPr>
                  <w:rPr>
                    <w:rFonts w:ascii="Cambria Math" w:hAnsi="Cambria Math"/>
                  </w:rPr>
                  <m:t>+</m:t>
                </m:r>
                <m:r>
                  <w:rPr>
                    <w:rFonts w:ascii="Cambria Math" w:hAnsi="Cambria Math"/>
                  </w:rPr>
                  <m:t>2</m:t>
                </m:r>
                <m:d>
                  <m:dPr>
                    <m:ctrlPr>
                      <w:rPr>
                        <w:rFonts w:ascii="Cambria Math" w:hAnsi="Cambria Math"/>
                      </w:rPr>
                    </m:ctrlPr>
                  </m:dPr>
                  <m:e>
                    <m:f>
                      <m:fPr>
                        <m:ctrlPr>
                          <w:ins w:id="14" w:author="Gabrielle Salamanca" w:date="2024-03-30T17:28:00Z">
                            <w:rPr>
                              <w:rFonts w:ascii="Cambria Math" w:hAnsi="Cambria Math"/>
                              <w:i/>
                            </w:rPr>
                          </w:ins>
                        </m:ctrlPr>
                      </m:fPr>
                      <m:num>
                        <m:rad>
                          <m:radPr>
                            <m:degHide m:val="1"/>
                            <m:ctrlPr>
                              <w:ins w:id="15" w:author="Gabrielle Salamanca" w:date="2024-03-30T17:28:00Z">
                                <w:rPr>
                                  <w:rFonts w:ascii="Cambria Math" w:hAnsi="Cambria Math"/>
                                  <w:i/>
                                </w:rPr>
                              </w:ins>
                            </m:ctrlPr>
                          </m:radPr>
                          <m:deg/>
                          <m:e>
                            <m:r>
                              <w:ins w:id="16" w:author="Gabrielle Salamanca" w:date="2024-03-30T17:28:00Z">
                                <w:rPr>
                                  <w:rFonts w:ascii="Cambria Math" w:hAnsi="Cambria Math"/>
                                </w:rPr>
                                <m:t>2</m:t>
                              </w:ins>
                            </m:r>
                          </m:e>
                        </m:rad>
                      </m:num>
                      <m:den>
                        <m:r>
                          <w:ins w:id="17" w:author="Gabrielle Salamanca" w:date="2024-03-30T17:28:00Z">
                            <w:rPr>
                              <w:rFonts w:ascii="Cambria Math" w:hAnsi="Cambria Math"/>
                            </w:rPr>
                            <m:t>9</m:t>
                          </w:ins>
                        </m:r>
                      </m:den>
                    </m:f>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1</m:t>
                    </m:r>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3</m:t>
                    </m:r>
                  </m:e>
                </m:d>
                <m:r>
                  <m:rPr>
                    <m:sty m:val="p"/>
                  </m:rPr>
                  <w:rPr>
                    <w:rFonts w:ascii="Cambria Math" w:hAnsi="Cambria Math"/>
                  </w:rPr>
                  <m:t>+</m:t>
                </m:r>
                <m:f>
                  <m:fPr>
                    <m:ctrlPr>
                      <w:ins w:id="18" w:author="Gabrielle Salamanca" w:date="2024-03-30T17:28:00Z">
                        <w:rPr>
                          <w:rFonts w:ascii="Cambria Math" w:hAnsi="Cambria Math"/>
                          <w:i/>
                        </w:rPr>
                      </w:ins>
                    </m:ctrlPr>
                  </m:fPr>
                  <m:num>
                    <m:r>
                      <w:ins w:id="19" w:author="Gabrielle Salamanca" w:date="2024-03-30T17:28:00Z">
                        <w:rPr>
                          <w:rFonts w:ascii="Cambria Math" w:hAnsi="Cambria Math"/>
                        </w:rPr>
                        <m:t>2</m:t>
                      </w:ins>
                    </m:r>
                  </m:num>
                  <m:den>
                    <m:r>
                      <w:ins w:id="20" w:author="Gabrielle Salamanca" w:date="2024-03-30T17:29:00Z">
                        <w:rPr>
                          <w:rFonts w:ascii="Cambria Math" w:hAnsi="Cambria Math"/>
                        </w:rPr>
                        <m:t>0.72</m:t>
                      </w:ins>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3</m:t>
                        </m:r>
                      </m:e>
                    </m:d>
                  </m:e>
                  <m:sup>
                    <m:r>
                      <w:rPr>
                        <w:rFonts w:ascii="Cambria Math" w:hAnsi="Cambria Math"/>
                      </w:rPr>
                      <m:t>2</m:t>
                    </m:r>
                  </m:sup>
                </m:sSup>
              </m:e>
            </m:d>
          </m:e>
        </m:d>
      </m:oMath>
      <w:r w:rsidR="00C76A70">
        <w:rPr>
          <w:rFonts w:eastAsiaTheme="minorEastAsia"/>
        </w:rPr>
        <w:t xml:space="preserve"> </w:t>
      </w:r>
    </w:p>
    <w:p w14:paraId="63C523BB" w14:textId="131E5CA9" w:rsidR="0084299D" w:rsidRPr="00C76A70" w:rsidRDefault="00000000" w:rsidP="00C76A70">
      <w:pPr>
        <w:pStyle w:val="BodyText"/>
        <w:spacing w:before="0" w:after="0"/>
      </w:pPr>
      <m:oMath>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1.44π</m:t>
                </m:r>
              </m:e>
            </m:rad>
          </m:den>
        </m:f>
        <m: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f>
                  <m:fPr>
                    <m:ctrlPr>
                      <w:ins w:id="21" w:author="Gabrielle Salamanca" w:date="2024-03-30T17:29:00Z">
                        <w:rPr>
                          <w:rFonts w:ascii="Cambria Math" w:hAnsi="Cambria Math"/>
                          <w:i/>
                        </w:rPr>
                      </w:ins>
                    </m:ctrlPr>
                  </m:fPr>
                  <m:num>
                    <m:r>
                      <w:ins w:id="22" w:author="Gabrielle Salamanca" w:date="2024-03-30T17:29:00Z">
                        <w:rPr>
                          <w:rFonts w:ascii="Cambria Math" w:hAnsi="Cambria Math"/>
                        </w:rPr>
                        <m:t>1</m:t>
                      </w:ins>
                    </m:r>
                  </m:num>
                  <m:den>
                    <m:r>
                      <w:ins w:id="23" w:author="Gabrielle Salamanca" w:date="2024-03-30T17:29:00Z">
                        <w:rPr>
                          <w:rFonts w:ascii="Cambria Math" w:hAnsi="Cambria Math"/>
                        </w:rPr>
                        <m:t>0.72</m:t>
                      </w:ins>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1</m:t>
                        </m:r>
                      </m:e>
                    </m:d>
                  </m:e>
                  <m:sup>
                    <m:r>
                      <w:rPr>
                        <w:rFonts w:ascii="Cambria Math" w:hAnsi="Cambria Math"/>
                      </w:rPr>
                      <m:t>2</m:t>
                    </m:r>
                  </m:sup>
                </m:sSup>
                <m:r>
                  <m:rPr>
                    <m:sty m:val="p"/>
                  </m:rPr>
                  <w:rPr>
                    <w:rFonts w:ascii="Cambria Math" w:hAnsi="Cambria Math"/>
                  </w:rPr>
                  <m:t>+</m:t>
                </m:r>
                <m:f>
                  <m:fPr>
                    <m:ctrlPr>
                      <w:ins w:id="24" w:author="Gabrielle Salamanca" w:date="2024-03-30T17:29:00Z">
                        <w:rPr>
                          <w:rFonts w:ascii="Cambria Math" w:hAnsi="Cambria Math"/>
                        </w:rPr>
                      </w:ins>
                    </m:ctrlPr>
                  </m:fPr>
                  <m:num>
                    <m:r>
                      <w:ins w:id="25" w:author="Gabrielle Salamanca" w:date="2024-03-30T17:29:00Z">
                        <w:rPr>
                          <w:rFonts w:ascii="Cambria Math" w:hAnsi="Cambria Math"/>
                        </w:rPr>
                        <m:t>2</m:t>
                      </w:ins>
                    </m:r>
                    <m:rad>
                      <m:radPr>
                        <m:degHide m:val="1"/>
                        <m:ctrlPr>
                          <w:ins w:id="26" w:author="Gabrielle Salamanca" w:date="2024-03-30T17:29:00Z">
                            <w:rPr>
                              <w:rFonts w:ascii="Cambria Math" w:hAnsi="Cambria Math"/>
                              <w:i/>
                            </w:rPr>
                          </w:ins>
                        </m:ctrlPr>
                      </m:radPr>
                      <m:deg/>
                      <m:e>
                        <m:r>
                          <w:ins w:id="27" w:author="Gabrielle Salamanca" w:date="2024-03-30T17:29:00Z">
                            <w:rPr>
                              <w:rFonts w:ascii="Cambria Math" w:hAnsi="Cambria Math"/>
                            </w:rPr>
                            <m:t>2</m:t>
                          </w:ins>
                        </m:r>
                      </m:e>
                    </m:rad>
                  </m:num>
                  <m:den>
                    <m:r>
                      <w:ins w:id="28" w:author="Gabrielle Salamanca" w:date="2024-03-30T17:29:00Z">
                        <w:rPr>
                          <w:rFonts w:ascii="Cambria Math" w:hAnsi="Cambria Math"/>
                        </w:rPr>
                        <m:t>9</m:t>
                      </w:ins>
                    </m:r>
                  </m:den>
                </m:f>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1</m:t>
                    </m:r>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3</m:t>
                    </m:r>
                  </m:e>
                </m:d>
                <m:r>
                  <m:rPr>
                    <m:sty m:val="p"/>
                  </m:rPr>
                  <w:rPr>
                    <w:rFonts w:ascii="Cambria Math" w:hAnsi="Cambria Math"/>
                  </w:rPr>
                  <m:t>+</m:t>
                </m:r>
                <m:f>
                  <m:fPr>
                    <m:ctrlPr>
                      <w:ins w:id="29" w:author="Gabrielle Salamanca" w:date="2024-03-30T17:29:00Z">
                        <w:rPr>
                          <w:rFonts w:ascii="Cambria Math" w:hAnsi="Cambria Math"/>
                        </w:rPr>
                      </w:ins>
                    </m:ctrlPr>
                  </m:fPr>
                  <m:num>
                    <m:r>
                      <w:ins w:id="30" w:author="Gabrielle Salamanca" w:date="2024-03-30T17:29:00Z">
                        <w:rPr>
                          <w:rFonts w:ascii="Cambria Math" w:hAnsi="Cambria Math"/>
                        </w:rPr>
                        <m:t>2</m:t>
                      </w:ins>
                    </m:r>
                  </m:num>
                  <m:den>
                    <m:r>
                      <w:ins w:id="31" w:author="Gabrielle Salamanca" w:date="2024-03-30T17:29:00Z">
                        <w:rPr>
                          <w:rFonts w:ascii="Cambria Math" w:hAnsi="Cambria Math"/>
                        </w:rPr>
                        <m:t>0.72</m:t>
                      </w:ins>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3</m:t>
                        </m:r>
                      </m:e>
                    </m:d>
                  </m:e>
                  <m:sup>
                    <m:r>
                      <w:rPr>
                        <w:rFonts w:ascii="Cambria Math" w:hAnsi="Cambria Math"/>
                      </w:rPr>
                      <m:t>2</m:t>
                    </m:r>
                  </m:sup>
                </m:sSup>
              </m:e>
            </m:d>
          </m:e>
        </m:d>
      </m:oMath>
      <w:r w:rsidR="00C76A70">
        <w:t xml:space="preserve"> </w:t>
      </w:r>
    </w:p>
    <w:p w14:paraId="1CF8A802" w14:textId="77777777" w:rsidR="00C76A70" w:rsidRDefault="00C76A70" w:rsidP="00C76A70">
      <w:pPr>
        <w:pStyle w:val="Heading3"/>
        <w:spacing w:before="0"/>
        <w:rPr>
          <w:ins w:id="32" w:author="Gabrielle Salamanca" w:date="2024-03-30T17:19:00Z"/>
        </w:rPr>
      </w:pPr>
      <w:bookmarkStart w:id="33" w:name="X12384684bd11b535a43ae076d9949ec474e3cba"/>
      <w:bookmarkEnd w:id="4"/>
    </w:p>
    <w:p w14:paraId="0A521DDC" w14:textId="77777777" w:rsidR="0084299D" w:rsidRDefault="00000000" w:rsidP="00C76A70">
      <w:pPr>
        <w:pStyle w:val="Heading3"/>
        <w:spacing w:before="0"/>
      </w:pPr>
      <w:r>
        <w:t xml:space="preserve">(b) Write out the squared statistical distance expression </w:t>
      </w:r>
      <m:oMath>
        <m:d>
          <m:dPr>
            <m:ctrlPr>
              <w:rPr>
                <w:rFonts w:ascii="Cambria Math" w:hAnsi="Cambria Math"/>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μ</m:t>
            </m:r>
          </m:e>
        </m:d>
        <m:r>
          <m:rPr>
            <m:sty m:val="b"/>
          </m:rPr>
          <w:rPr>
            <w:rFonts w:ascii="Cambria Math" w:hAnsi="Cambria Math"/>
          </w:rPr>
          <m:t>'</m:t>
        </m:r>
        <m:sSup>
          <m:sSupPr>
            <m:ctrlPr>
              <w:rPr>
                <w:rFonts w:ascii="Cambria Math" w:hAnsi="Cambria Math"/>
              </w:rPr>
            </m:ctrlPr>
          </m:sSupPr>
          <m:e>
            <m:r>
              <m:rPr>
                <m:sty m:val="bi"/>
              </m:rPr>
              <w:rPr>
                <w:rFonts w:ascii="Cambria Math" w:hAnsi="Cambria Math"/>
              </w:rPr>
              <m:t>Σ</m:t>
            </m:r>
          </m:e>
          <m:sup>
            <m:r>
              <m:rPr>
                <m:sty m:val="b"/>
              </m:rPr>
              <w:rPr>
                <w:rFonts w:ascii="Cambria Math" w:hAnsi="Cambria Math"/>
              </w:rPr>
              <m:t>-</m:t>
            </m:r>
            <m:r>
              <m:rPr>
                <m:sty m:val="bi"/>
              </m:rPr>
              <w:rPr>
                <w:rFonts w:ascii="Cambria Math" w:hAnsi="Cambria Math"/>
              </w:rPr>
              <m:t>1</m:t>
            </m:r>
          </m:sup>
        </m:sSup>
        <m:d>
          <m:dPr>
            <m:ctrlPr>
              <w:rPr>
                <w:rFonts w:ascii="Cambria Math" w:hAnsi="Cambria Math"/>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μ</m:t>
            </m:r>
          </m:e>
        </m:d>
      </m:oMath>
      <w:r>
        <w:t xml:space="preserve"> as a quadratic function of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oMath>
      <w:r>
        <w:t xml:space="preserve"> and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oMath>
    </w:p>
    <w:p w14:paraId="0B503F31" w14:textId="77777777" w:rsidR="0084299D" w:rsidRDefault="00000000" w:rsidP="00C76A70">
      <w:pPr>
        <w:pStyle w:val="FirstParagraph"/>
        <w:spacing w:before="0" w:after="0"/>
      </w:pPr>
      <w:r>
        <w:t xml:space="preserve">The squared statistical distance expression can be written as a quadratic function of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as so:</w:t>
      </w:r>
    </w:p>
    <w:p w14:paraId="2094EC1B" w14:textId="6663090D" w:rsidR="0084299D" w:rsidDel="00892197" w:rsidRDefault="00000000" w:rsidP="00C76A70">
      <w:pPr>
        <w:pStyle w:val="BodyText"/>
        <w:spacing w:before="0" w:after="0"/>
        <w:rPr>
          <w:del w:id="34" w:author="Gabrielle Salamanca" w:date="2024-03-30T17:42:00Z" w16du:dateUtc="2024-03-31T00:42:00Z"/>
        </w:rPr>
      </w:pPr>
      <m:oMathPara>
        <m:oMath>
          <m:f>
            <m:fPr>
              <m:ctrlPr>
                <w:ins w:id="35" w:author="Gabrielle Salamanca" w:date="2024-03-30T17:30:00Z">
                  <w:rPr>
                    <w:rFonts w:ascii="Cambria Math" w:hAnsi="Cambria Math"/>
                    <w:i/>
                  </w:rPr>
                </w:ins>
              </m:ctrlPr>
            </m:fPr>
            <m:num>
              <m:r>
                <w:ins w:id="36" w:author="Gabrielle Salamanca" w:date="2024-03-30T17:30:00Z">
                  <w:rPr>
                    <w:rFonts w:ascii="Cambria Math" w:hAnsi="Cambria Math"/>
                  </w:rPr>
                  <m:t>1</m:t>
                </w:ins>
              </m:r>
            </m:num>
            <m:den>
              <m:r>
                <w:ins w:id="37" w:author="Gabrielle Salamanca" w:date="2024-03-30T17:30:00Z">
                  <w:rPr>
                    <w:rFonts w:ascii="Cambria Math" w:hAnsi="Cambria Math"/>
                  </w:rPr>
                  <m:t>0.72</m:t>
                </w:ins>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1</m:t>
                  </m:r>
                </m:e>
              </m:d>
            </m:e>
            <m:sup>
              <m:r>
                <w:rPr>
                  <w:rFonts w:ascii="Cambria Math" w:hAnsi="Cambria Math"/>
                </w:rPr>
                <m:t>2</m:t>
              </m:r>
            </m:sup>
          </m:sSup>
          <m:r>
            <m:rPr>
              <m:sty m:val="p"/>
            </m:rPr>
            <w:rPr>
              <w:rFonts w:ascii="Cambria Math" w:hAnsi="Cambria Math"/>
            </w:rPr>
            <m:t>+</m:t>
          </m:r>
          <m:f>
            <m:fPr>
              <m:ctrlPr>
                <w:ins w:id="38" w:author="Gabrielle Salamanca" w:date="2024-03-30T17:30:00Z">
                  <w:rPr>
                    <w:rFonts w:ascii="Cambria Math" w:hAnsi="Cambria Math"/>
                  </w:rPr>
                </w:ins>
              </m:ctrlPr>
            </m:fPr>
            <m:num>
              <m:r>
                <w:ins w:id="39" w:author="Gabrielle Salamanca" w:date="2024-03-30T17:30:00Z">
                  <w:rPr>
                    <w:rFonts w:ascii="Cambria Math" w:hAnsi="Cambria Math"/>
                  </w:rPr>
                  <m:t>2</m:t>
                </w:ins>
              </m:r>
              <m:rad>
                <m:radPr>
                  <m:degHide m:val="1"/>
                  <m:ctrlPr>
                    <w:ins w:id="40" w:author="Gabrielle Salamanca" w:date="2024-03-30T17:30:00Z">
                      <w:rPr>
                        <w:rFonts w:ascii="Cambria Math" w:hAnsi="Cambria Math"/>
                        <w:i/>
                      </w:rPr>
                    </w:ins>
                  </m:ctrlPr>
                </m:radPr>
                <m:deg/>
                <m:e>
                  <m:r>
                    <w:ins w:id="41" w:author="Gabrielle Salamanca" w:date="2024-03-30T17:30:00Z">
                      <w:rPr>
                        <w:rFonts w:ascii="Cambria Math" w:hAnsi="Cambria Math"/>
                      </w:rPr>
                      <m:t>2</m:t>
                    </w:ins>
                  </m:r>
                </m:e>
              </m:rad>
            </m:num>
            <m:den>
              <m:r>
                <w:ins w:id="42" w:author="Gabrielle Salamanca" w:date="2024-03-30T17:30:00Z">
                  <w:rPr>
                    <w:rFonts w:ascii="Cambria Math" w:hAnsi="Cambria Math"/>
                  </w:rPr>
                  <m:t>9</m:t>
                </w:ins>
              </m:r>
            </m:den>
          </m:f>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1</m:t>
              </m:r>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3</m:t>
              </m:r>
            </m:e>
          </m:d>
          <m:r>
            <m:rPr>
              <m:sty m:val="p"/>
            </m:rPr>
            <w:rPr>
              <w:rFonts w:ascii="Cambria Math" w:hAnsi="Cambria Math"/>
            </w:rPr>
            <m:t>+</m:t>
          </m:r>
          <m:f>
            <m:fPr>
              <m:ctrlPr>
                <w:ins w:id="43" w:author="Gabrielle Salamanca" w:date="2024-03-30T17:30:00Z">
                  <w:rPr>
                    <w:rFonts w:ascii="Cambria Math" w:hAnsi="Cambria Math"/>
                  </w:rPr>
                </w:ins>
              </m:ctrlPr>
            </m:fPr>
            <m:num>
              <m:r>
                <w:ins w:id="44" w:author="Gabrielle Salamanca" w:date="2024-03-30T17:30:00Z">
                  <w:rPr>
                    <w:rFonts w:ascii="Cambria Math" w:hAnsi="Cambria Math"/>
                  </w:rPr>
                  <m:t>2</m:t>
                </w:ins>
              </m:r>
            </m:num>
            <m:den>
              <m:r>
                <w:ins w:id="45" w:author="Gabrielle Salamanca" w:date="2024-03-30T17:30:00Z">
                  <w:rPr>
                    <w:rFonts w:ascii="Cambria Math" w:hAnsi="Cambria Math"/>
                  </w:rPr>
                  <m:t>0.72</m:t>
                </w:ins>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3</m:t>
                  </m:r>
                </m:e>
              </m:d>
            </m:e>
            <m:sup>
              <m:r>
                <w:rPr>
                  <w:rFonts w:ascii="Cambria Math" w:hAnsi="Cambria Math"/>
                </w:rPr>
                <m:t>2</m:t>
              </m:r>
            </m:sup>
          </m:sSup>
        </m:oMath>
      </m:oMathPara>
    </w:p>
    <w:p w14:paraId="0C328F38" w14:textId="77777777" w:rsidR="00C76A70" w:rsidRDefault="00C76A70" w:rsidP="00892197">
      <w:pPr>
        <w:pStyle w:val="BodyText"/>
        <w:spacing w:before="0" w:after="0"/>
        <w:rPr>
          <w:ins w:id="46" w:author="Gabrielle Salamanca" w:date="2024-03-30T17:19:00Z"/>
        </w:rPr>
      </w:pPr>
      <w:bookmarkStart w:id="47" w:name="Xc9909dd8e1fb7e36e268e3909134177d08f3ea8"/>
      <w:bookmarkEnd w:id="3"/>
      <w:bookmarkEnd w:id="33"/>
    </w:p>
    <w:p w14:paraId="0AAD0ECB" w14:textId="77777777" w:rsidR="0084299D" w:rsidRDefault="00000000" w:rsidP="00C76A70">
      <w:pPr>
        <w:pStyle w:val="Heading2"/>
        <w:spacing w:before="0"/>
      </w:pPr>
      <w:r>
        <w:t xml:space="preserve">3. Let X be </w:t>
      </w:r>
      <m:oMath>
        <m:sSub>
          <m:sSubPr>
            <m:ctrlPr>
              <w:rPr>
                <w:rFonts w:ascii="Cambria Math" w:hAnsi="Cambria Math"/>
              </w:rPr>
            </m:ctrlPr>
          </m:sSubPr>
          <m:e>
            <m:r>
              <m:rPr>
                <m:sty m:val="bi"/>
              </m:rPr>
              <w:rPr>
                <w:rFonts w:ascii="Cambria Math" w:hAnsi="Cambria Math"/>
              </w:rPr>
              <m:t>N</m:t>
            </m:r>
          </m:e>
          <m:sub>
            <m:r>
              <m:rPr>
                <m:sty m:val="bi"/>
              </m:rPr>
              <w:rPr>
                <w:rFonts w:ascii="Cambria Math" w:hAnsi="Cambria Math"/>
              </w:rPr>
              <m:t>3</m:t>
            </m:r>
          </m:sub>
        </m:sSub>
        <m:d>
          <m:dPr>
            <m:ctrlPr>
              <w:rPr>
                <w:rFonts w:ascii="Cambria Math" w:hAnsi="Cambria Math"/>
              </w:rPr>
            </m:ctrlPr>
          </m:dPr>
          <m:e>
            <m:r>
              <m:rPr>
                <m:sty m:val="bi"/>
              </m:rPr>
              <w:rPr>
                <w:rFonts w:ascii="Cambria Math" w:hAnsi="Cambria Math"/>
              </w:rPr>
              <m:t>μ</m:t>
            </m:r>
            <m:r>
              <m:rPr>
                <m:sty m:val="b"/>
              </m:rPr>
              <w:rPr>
                <w:rFonts w:ascii="Cambria Math" w:hAnsi="Cambria Math"/>
              </w:rPr>
              <m:t>,</m:t>
            </m:r>
            <m:r>
              <m:rPr>
                <m:sty m:val="bi"/>
              </m:rPr>
              <w:rPr>
                <w:rFonts w:ascii="Cambria Math" w:hAnsi="Cambria Math"/>
              </w:rPr>
              <m:t>Σ</m:t>
            </m:r>
          </m:e>
        </m:d>
      </m:oMath>
      <w:r>
        <w:t xml:space="preserve"> with </w:t>
      </w:r>
      <m:oMath>
        <m:r>
          <m:rPr>
            <m:sty m:val="bi"/>
          </m:rPr>
          <w:rPr>
            <w:rFonts w:ascii="Cambria Math" w:hAnsi="Cambria Math"/>
          </w:rPr>
          <m:t>μ</m:t>
        </m:r>
        <m:r>
          <m:rPr>
            <m:sty m:val="b"/>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b"/>
                    </m:rPr>
                    <w:rPr>
                      <w:rFonts w:ascii="Cambria Math" w:hAnsi="Cambria Math"/>
                    </w:rPr>
                    <m:t>-</m:t>
                  </m:r>
                  <m:r>
                    <m:rPr>
                      <m:sty m:val="bi"/>
                    </m:rPr>
                    <w:rPr>
                      <w:rFonts w:ascii="Cambria Math" w:hAnsi="Cambria Math"/>
                    </w:rPr>
                    <m:t>3</m:t>
                  </m:r>
                </m:e>
                <m:e>
                  <m:r>
                    <m:rPr>
                      <m:sty m:val="bi"/>
                    </m:rPr>
                    <w:rPr>
                      <w:rFonts w:ascii="Cambria Math" w:hAnsi="Cambria Math"/>
                    </w:rPr>
                    <m:t>1</m:t>
                  </m:r>
                </m:e>
                <m:e>
                  <m:r>
                    <m:rPr>
                      <m:sty m:val="bi"/>
                    </m:rPr>
                    <w:rPr>
                      <w:rFonts w:ascii="Cambria Math" w:hAnsi="Cambria Math"/>
                    </w:rPr>
                    <m:t>4</m:t>
                  </m:r>
                </m:e>
              </m:mr>
            </m:m>
          </m:e>
        </m:d>
      </m:oMath>
      <w:r>
        <w:t xml:space="preserve"> and </w:t>
      </w:r>
      <m:oMath>
        <m:r>
          <m:rPr>
            <m:sty m:val="bi"/>
          </m:rPr>
          <w:rPr>
            <w:rFonts w:ascii="Cambria Math" w:hAnsi="Cambria Math"/>
          </w:rPr>
          <m:t>Σ</m:t>
        </m:r>
        <m:r>
          <m:rPr>
            <m:sty m:val="b"/>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bi"/>
                    </m:rPr>
                    <w:rPr>
                      <w:rFonts w:ascii="Cambria Math" w:hAnsi="Cambria Math"/>
                    </w:rPr>
                    <m:t>1</m:t>
                  </m:r>
                </m:e>
                <m:e>
                  <m:r>
                    <m:rPr>
                      <m:sty m:val="b"/>
                    </m:rPr>
                    <w:rPr>
                      <w:rFonts w:ascii="Cambria Math" w:hAnsi="Cambria Math"/>
                    </w:rPr>
                    <m:t>-</m:t>
                  </m:r>
                  <m:r>
                    <m:rPr>
                      <m:sty m:val="bi"/>
                    </m:rPr>
                    <w:rPr>
                      <w:rFonts w:ascii="Cambria Math" w:hAnsi="Cambria Math"/>
                    </w:rPr>
                    <m:t>2</m:t>
                  </m:r>
                </m:e>
                <m:e>
                  <m:r>
                    <m:rPr>
                      <m:sty m:val="bi"/>
                    </m:rPr>
                    <w:rPr>
                      <w:rFonts w:ascii="Cambria Math" w:hAnsi="Cambria Math"/>
                    </w:rPr>
                    <m:t>0</m:t>
                  </m:r>
                </m:e>
              </m:mr>
              <m:mr>
                <m:e>
                  <m:r>
                    <m:rPr>
                      <m:sty m:val="b"/>
                    </m:rPr>
                    <w:rPr>
                      <w:rFonts w:ascii="Cambria Math" w:hAnsi="Cambria Math"/>
                    </w:rPr>
                    <m:t>-</m:t>
                  </m:r>
                  <m:r>
                    <m:rPr>
                      <m:sty m:val="bi"/>
                    </m:rPr>
                    <w:rPr>
                      <w:rFonts w:ascii="Cambria Math" w:hAnsi="Cambria Math"/>
                    </w:rPr>
                    <m:t>2</m:t>
                  </m:r>
                </m:e>
                <m:e>
                  <m:r>
                    <m:rPr>
                      <m:sty m:val="bi"/>
                    </m:rPr>
                    <w:rPr>
                      <w:rFonts w:ascii="Cambria Math" w:hAnsi="Cambria Math"/>
                    </w:rPr>
                    <m:t>5</m:t>
                  </m:r>
                </m:e>
                <m:e>
                  <m:r>
                    <m:rPr>
                      <m:sty m:val="bi"/>
                    </m:rPr>
                    <w:rPr>
                      <w:rFonts w:ascii="Cambria Math" w:hAnsi="Cambria Math"/>
                    </w:rPr>
                    <m:t>0</m:t>
                  </m:r>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2</m:t>
                  </m:r>
                </m:e>
              </m:mr>
            </m:m>
          </m:e>
        </m:d>
      </m:oMath>
      <w:r>
        <w:t xml:space="preserve"> Which of the following random variables are independent? Explain.</w:t>
      </w:r>
    </w:p>
    <w:p w14:paraId="2C1D451C" w14:textId="77777777" w:rsidR="00C76A70" w:rsidRDefault="00C76A70" w:rsidP="00C76A70">
      <w:pPr>
        <w:pStyle w:val="Heading3"/>
        <w:spacing w:before="0"/>
        <w:rPr>
          <w:ins w:id="48" w:author="Gabrielle Salamanca" w:date="2024-03-30T17:22:00Z"/>
        </w:rPr>
      </w:pPr>
      <w:bookmarkStart w:id="49" w:name="a-x_1-and-x_2"/>
    </w:p>
    <w:p w14:paraId="79F101F5" w14:textId="77777777" w:rsidR="0084299D" w:rsidRDefault="00000000" w:rsidP="00C76A70">
      <w:pPr>
        <w:pStyle w:val="Heading3"/>
        <w:spacing w:before="0"/>
      </w:pPr>
      <w:r>
        <w:t xml:space="preserve">(a)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oMath>
      <w:r>
        <w:t xml:space="preserve"> and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oMath>
    </w:p>
    <w:p w14:paraId="2DE51C73" w14:textId="77777777" w:rsidR="0084299D" w:rsidRDefault="00B72D9D" w:rsidP="00C76A70">
      <w:pPr>
        <w:pStyle w:val="FirstParagraph"/>
        <w:spacing w:before="0" w:after="0"/>
      </w:pPr>
      <w:ins w:id="50" w:author="Gabrielle Salamanca" w:date="2024-03-30T17:30:00Z">
        <w:r>
          <w:rPr>
            <w:rFonts w:asciiTheme="majorHAnsi" w:eastAsiaTheme="majorEastAsia" w:hAnsiTheme="majorHAnsi" w:cstheme="majorBidi"/>
          </w:rPr>
          <w:t xml:space="preserve">Because </w:t>
        </w:r>
      </w:ins>
      <m:oMath>
        <m:sSub>
          <m:sSubPr>
            <m:ctrlPr>
              <w:rPr>
                <w:rFonts w:ascii="Cambria Math" w:hAnsi="Cambria Math"/>
              </w:rPr>
            </m:ctrlPr>
          </m:sSubPr>
          <m:e>
            <m:r>
              <w:rPr>
                <w:rFonts w:ascii="Cambria Math" w:hAnsi="Cambria Math"/>
              </w:rPr>
              <m:t>σ</m:t>
            </m:r>
          </m:e>
          <m:sub>
            <m:r>
              <w:rPr>
                <w:rFonts w:ascii="Cambria Math" w:hAnsi="Cambria Math"/>
              </w:rPr>
              <m:t>12</m:t>
            </m:r>
          </m:sub>
        </m:sSub>
        <m:r>
          <m:rPr>
            <m:sty m:val="p"/>
          </m:rPr>
          <w:rPr>
            <w:rFonts w:ascii="Cambria Math" w:hAnsi="Cambria Math"/>
          </w:rPr>
          <m:t>=-</m:t>
        </m:r>
        <m:r>
          <w:rPr>
            <w:rFonts w:ascii="Cambria Math" w:hAnsi="Cambria Math"/>
          </w:rPr>
          <m:t>2</m:t>
        </m:r>
      </m:oMath>
      <w:r>
        <w:t>,</w:t>
      </w:r>
      <w:del w:id="51" w:author="Gabrielle Salamanca" w:date="2024-03-30T17:30:00Z">
        <w:r w:rsidDel="00B72D9D">
          <w:delText xml:space="preserve"> </w:delText>
        </w:r>
      </w:del>
      <w:ins w:id="52" w:author="Gabrielle Salamanca" w:date="2024-03-30T17:30:00Z">
        <w:r>
          <w:rPr>
            <w:rFonts w:eastAsiaTheme="minorEastAsia"/>
          </w:rPr>
          <w:t xml:space="preserve"> </w:t>
        </w:r>
      </w:ins>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aren’t independent.</w:t>
      </w:r>
    </w:p>
    <w:p w14:paraId="498138C6" w14:textId="77777777" w:rsidR="00C76A70" w:rsidRDefault="00C76A70" w:rsidP="00C76A70">
      <w:pPr>
        <w:pStyle w:val="Heading3"/>
        <w:spacing w:before="0"/>
        <w:rPr>
          <w:ins w:id="53" w:author="Gabrielle Salamanca" w:date="2024-03-30T17:20:00Z"/>
        </w:rPr>
      </w:pPr>
      <w:bookmarkStart w:id="54" w:name="b-x_2-and-x_3"/>
      <w:bookmarkEnd w:id="49"/>
    </w:p>
    <w:p w14:paraId="7D6BEB54" w14:textId="77777777" w:rsidR="0084299D" w:rsidRDefault="00000000" w:rsidP="00C76A70">
      <w:pPr>
        <w:pStyle w:val="Heading3"/>
        <w:spacing w:before="0"/>
      </w:pPr>
      <w:r>
        <w:t xml:space="preserve">(b)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oMath>
      <w:r>
        <w:t xml:space="preserve"> and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3</m:t>
            </m:r>
          </m:sub>
        </m:sSub>
      </m:oMath>
    </w:p>
    <w:p w14:paraId="302FE8D5" w14:textId="77777777" w:rsidR="0084299D" w:rsidRDefault="00B72D9D" w:rsidP="00C76A70">
      <w:pPr>
        <w:pStyle w:val="FirstParagraph"/>
        <w:spacing w:before="0" w:after="0"/>
      </w:pPr>
      <w:ins w:id="55" w:author="Gabrielle Salamanca" w:date="2024-03-30T17:30:00Z">
        <w:r>
          <w:rPr>
            <w:rFonts w:asciiTheme="majorHAnsi" w:eastAsiaTheme="majorEastAsia" w:hAnsiTheme="majorHAnsi" w:cstheme="majorBidi"/>
          </w:rPr>
          <w:t xml:space="preserve">Because </w:t>
        </w:r>
      </w:ins>
      <m:oMath>
        <m:sSub>
          <m:sSubPr>
            <m:ctrlPr>
              <w:rPr>
                <w:rFonts w:ascii="Cambria Math" w:hAnsi="Cambria Math"/>
              </w:rPr>
            </m:ctrlPr>
          </m:sSubPr>
          <m:e>
            <m:r>
              <w:rPr>
                <w:rFonts w:ascii="Cambria Math" w:hAnsi="Cambria Math"/>
              </w:rPr>
              <m:t>σ</m:t>
            </m:r>
          </m:e>
          <m:sub>
            <m:r>
              <w:rPr>
                <w:rFonts w:ascii="Cambria Math" w:hAnsi="Cambria Math"/>
              </w:rPr>
              <m:t>22</m:t>
            </m:r>
          </m:sub>
        </m:sSub>
        <m:r>
          <m:rPr>
            <m:sty m:val="p"/>
          </m:rPr>
          <w:rPr>
            <w:rFonts w:ascii="Cambria Math" w:hAnsi="Cambria Math"/>
          </w:rPr>
          <m:t>=</m:t>
        </m:r>
        <m:r>
          <w:rPr>
            <w:rFonts w:ascii="Cambria Math" w:hAnsi="Cambria Math"/>
          </w:rPr>
          <m:t>0</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are independent.</w:t>
      </w:r>
    </w:p>
    <w:p w14:paraId="3903FBD6" w14:textId="77777777" w:rsidR="0084299D" w:rsidRDefault="00000000" w:rsidP="00C76A70">
      <w:pPr>
        <w:pStyle w:val="Heading3"/>
        <w:spacing w:before="0"/>
      </w:pPr>
      <w:bookmarkStart w:id="56" w:name="c-x_1-x_2-and-x_3"/>
      <w:bookmarkEnd w:id="54"/>
      <w:r>
        <w:lastRenderedPageBreak/>
        <w:t xml:space="preserve">(c) </w:t>
      </w:r>
      <m:oMath>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e>
        </m:d>
      </m:oMath>
      <w:r>
        <w:t xml:space="preserve"> and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3</m:t>
            </m:r>
          </m:sub>
        </m:sSub>
      </m:oMath>
    </w:p>
    <w:p w14:paraId="68E10D04" w14:textId="77777777" w:rsidR="0084299D" w:rsidRDefault="00B72D9D" w:rsidP="00C76A70">
      <w:pPr>
        <w:pStyle w:val="FirstParagraph"/>
        <w:spacing w:before="0" w:after="0"/>
      </w:pPr>
      <w:ins w:id="57" w:author="Gabrielle Salamanca" w:date="2024-03-30T17:31:00Z">
        <w:r>
          <w:rPr>
            <w:rFonts w:asciiTheme="majorHAnsi" w:eastAsiaTheme="majorEastAsia" w:hAnsiTheme="majorHAnsi" w:cstheme="majorBidi"/>
          </w:rPr>
          <w:t xml:space="preserve">Because </w:t>
        </w:r>
      </w:ins>
      <m:oMath>
        <m:sSub>
          <m:sSubPr>
            <m:ctrlPr>
              <w:rPr>
                <w:rFonts w:ascii="Cambria Math" w:hAnsi="Cambria Math"/>
              </w:rPr>
            </m:ctrlPr>
          </m:sSubPr>
          <m:e>
            <m:r>
              <w:rPr>
                <w:rFonts w:ascii="Cambria Math" w:hAnsi="Cambria Math"/>
              </w:rPr>
              <m:t>σ</m:t>
            </m:r>
          </m:e>
          <m:sub>
            <m:r>
              <w:rPr>
                <w:rFonts w:ascii="Cambria Math" w:hAnsi="Cambria Math"/>
              </w:rPr>
              <m:t>13</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23</m:t>
            </m:r>
          </m:sub>
        </m:sSub>
      </m:oMath>
      <w:r>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are independent.</w:t>
      </w:r>
    </w:p>
    <w:p w14:paraId="1CBD4F36" w14:textId="77777777" w:rsidR="00C76A70" w:rsidRDefault="00C76A70" w:rsidP="00C76A70">
      <w:pPr>
        <w:pStyle w:val="Heading3"/>
        <w:spacing w:before="0"/>
        <w:rPr>
          <w:ins w:id="58" w:author="Gabrielle Salamanca" w:date="2024-03-30T17:20:00Z"/>
        </w:rPr>
      </w:pPr>
      <w:bookmarkStart w:id="59" w:name="d-fracx_1-x_22-and-x_3"/>
      <w:bookmarkEnd w:id="56"/>
    </w:p>
    <w:p w14:paraId="25948EA7" w14:textId="77777777" w:rsidR="0084299D" w:rsidRDefault="00000000" w:rsidP="00C76A70">
      <w:pPr>
        <w:pStyle w:val="Heading3"/>
        <w:spacing w:before="0"/>
      </w:pPr>
      <w:r>
        <w:t xml:space="preserve">(d) </w:t>
      </w:r>
      <m:oMath>
        <m:f>
          <m:fPr>
            <m:ctrlPr>
              <w:rPr>
                <w:rFonts w:ascii="Cambria Math" w:hAnsi="Cambria Math"/>
              </w:rPr>
            </m:ctrlPr>
          </m:fPr>
          <m:num>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num>
          <m:den>
            <m:r>
              <m:rPr>
                <m:sty m:val="bi"/>
              </m:rPr>
              <w:rPr>
                <w:rFonts w:ascii="Cambria Math" w:hAnsi="Cambria Math"/>
              </w:rPr>
              <m:t>2</m:t>
            </m:r>
          </m:den>
        </m:f>
      </m:oMath>
      <w:r>
        <w:t xml:space="preserve"> and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3</m:t>
            </m:r>
          </m:sub>
        </m:sSub>
      </m:oMath>
    </w:p>
    <w:p w14:paraId="4F3173CF" w14:textId="77777777" w:rsidR="0084299D" w:rsidRDefault="00000000" w:rsidP="00C76A70">
      <w:pPr>
        <w:pStyle w:val="FirstParagraph"/>
        <w:spacing w:before="0" w:after="0"/>
      </w:pPr>
      <w:r>
        <w:t xml:space="preserve">We know from </w:t>
      </w:r>
      <w:r>
        <w:rPr>
          <w:b/>
          <w:bCs/>
        </w:rPr>
        <w:t>Result 4.3</w:t>
      </w:r>
      <w:r>
        <w:t>:</w:t>
      </w:r>
    </w:p>
    <w:p w14:paraId="3734AF8E" w14:textId="77777777" w:rsidR="0084299D" w:rsidRPr="00B72D9D" w:rsidRDefault="00000000" w:rsidP="00C76A70">
      <w:pPr>
        <w:pStyle w:val="BodyText"/>
        <w:spacing w:before="0" w:after="0"/>
        <w:rPr>
          <w:i/>
          <w:iCs/>
          <w:rPrChange w:id="60" w:author="Gabrielle Salamanca" w:date="2024-03-30T17:31:00Z">
            <w:rPr/>
          </w:rPrChange>
        </w:rPr>
      </w:pPr>
      <w:r w:rsidRPr="00B72D9D">
        <w:rPr>
          <w:i/>
          <w:iCs/>
          <w:rPrChange w:id="61" w:author="Gabrielle Salamanca" w:date="2024-03-30T17:31:00Z">
            <w:rPr/>
          </w:rPrChange>
        </w:rPr>
        <w:t xml:space="preserve">If </w:t>
      </w:r>
      <w:r w:rsidRPr="00B72D9D">
        <w:rPr>
          <w:b/>
          <w:bCs/>
          <w:i/>
          <w:iCs/>
          <w:rPrChange w:id="62" w:author="Gabrielle Salamanca" w:date="2024-03-30T17:31:00Z">
            <w:rPr>
              <w:b/>
              <w:bCs/>
            </w:rPr>
          </w:rPrChange>
        </w:rPr>
        <w:t>X</w:t>
      </w:r>
      <w:r w:rsidRPr="00B72D9D">
        <w:rPr>
          <w:i/>
          <w:iCs/>
          <w:rPrChange w:id="63" w:author="Gabrielle Salamanca" w:date="2024-03-30T17:31:00Z">
            <w:rPr/>
          </w:rPrChange>
        </w:rPr>
        <w:t xml:space="preserve"> is distributed as </w:t>
      </w:r>
      <m:oMath>
        <m:sSub>
          <m:sSubPr>
            <m:ctrlPr>
              <w:rPr>
                <w:rFonts w:ascii="Cambria Math" w:hAnsi="Cambria Math"/>
                <w:i/>
                <w:iCs/>
              </w:rPr>
            </m:ctrlPr>
          </m:sSubPr>
          <m:e>
            <m:r>
              <w:rPr>
                <w:rFonts w:ascii="Cambria Math" w:hAnsi="Cambria Math"/>
              </w:rPr>
              <m:t>N</m:t>
            </m:r>
          </m:e>
          <m:sub>
            <m:r>
              <w:rPr>
                <w:rFonts w:ascii="Cambria Math" w:hAnsi="Cambria Math"/>
              </w:rPr>
              <m:t>p</m:t>
            </m:r>
          </m:sub>
        </m:sSub>
        <m:d>
          <m:dPr>
            <m:ctrlPr>
              <w:rPr>
                <w:rFonts w:ascii="Cambria Math" w:hAnsi="Cambria Math"/>
                <w:i/>
                <w:iCs/>
              </w:rPr>
            </m:ctrlPr>
          </m:dPr>
          <m:e>
            <m:r>
              <w:rPr>
                <w:rFonts w:ascii="Cambria Math" w:hAnsi="Cambria Math"/>
              </w:rPr>
              <m:t>μ,Σ</m:t>
            </m:r>
          </m:e>
        </m:d>
      </m:oMath>
      <w:r w:rsidRPr="00B72D9D">
        <w:rPr>
          <w:i/>
          <w:iCs/>
          <w:rPrChange w:id="64" w:author="Gabrielle Salamanca" w:date="2024-03-30T17:31:00Z">
            <w:rPr/>
          </w:rPrChange>
        </w:rPr>
        <w:t>, the q linear combinations</w:t>
      </w:r>
    </w:p>
    <w:p w14:paraId="7B3FAEE1" w14:textId="77777777" w:rsidR="0084299D" w:rsidRPr="00B72D9D" w:rsidRDefault="00000000" w:rsidP="00C76A70">
      <w:pPr>
        <w:pStyle w:val="BodyText"/>
        <w:spacing w:before="0" w:after="0"/>
        <w:rPr>
          <w:i/>
          <w:iCs/>
          <w:rPrChange w:id="65" w:author="Gabrielle Salamanca" w:date="2024-03-30T17:31:00Z">
            <w:rPr/>
          </w:rPrChange>
        </w:rPr>
      </w:pPr>
      <m:oMathPara>
        <m:oMath>
          <m:sSub>
            <m:sSubPr>
              <m:ctrlPr>
                <w:rPr>
                  <w:rFonts w:ascii="Cambria Math" w:hAnsi="Cambria Math"/>
                  <w:i/>
                  <w:iCs/>
                </w:rPr>
              </m:ctrlPr>
            </m:sSubPr>
            <m:e>
              <m:r>
                <w:rPr>
                  <w:rFonts w:ascii="Cambria Math" w:hAnsi="Cambria Math"/>
                </w:rPr>
                <m:t>A</m:t>
              </m:r>
            </m:e>
            <m:sub>
              <m:d>
                <m:dPr>
                  <m:ctrlPr>
                    <w:rPr>
                      <w:rFonts w:ascii="Cambria Math" w:hAnsi="Cambria Math"/>
                      <w:i/>
                      <w:iCs/>
                    </w:rPr>
                  </m:ctrlPr>
                </m:dPr>
                <m:e>
                  <m:r>
                    <w:rPr>
                      <w:rFonts w:ascii="Cambria Math" w:hAnsi="Cambria Math"/>
                    </w:rPr>
                    <m:t>qxp</m:t>
                  </m:r>
                </m:e>
              </m:d>
            </m:sub>
          </m:sSub>
          <m:sSub>
            <m:sSubPr>
              <m:ctrlPr>
                <w:rPr>
                  <w:rFonts w:ascii="Cambria Math" w:hAnsi="Cambria Math"/>
                  <w:i/>
                  <w:iCs/>
                </w:rPr>
              </m:ctrlPr>
            </m:sSubPr>
            <m:e>
              <m:r>
                <w:rPr>
                  <w:rFonts w:ascii="Cambria Math" w:hAnsi="Cambria Math"/>
                </w:rPr>
                <m:t>X</m:t>
              </m:r>
            </m:e>
            <m:sub>
              <m:d>
                <m:dPr>
                  <m:ctrlPr>
                    <w:rPr>
                      <w:rFonts w:ascii="Cambria Math" w:hAnsi="Cambria Math"/>
                      <w:i/>
                      <w:iCs/>
                    </w:rPr>
                  </m:ctrlPr>
                </m:dPr>
                <m:e>
                  <m:r>
                    <w:rPr>
                      <w:rFonts w:ascii="Cambria Math" w:hAnsi="Cambria Math"/>
                    </w:rPr>
                    <m:t>px1</m:t>
                  </m:r>
                </m:e>
              </m:d>
            </m:sub>
          </m:sSub>
          <m:r>
            <w:rPr>
              <w:rFonts w:ascii="Cambria Math" w:hAnsi="Cambria Math"/>
            </w:rPr>
            <m:t>=</m:t>
          </m:r>
          <m:d>
            <m:dPr>
              <m:begChr m:val="["/>
              <m:endChr m:val="]"/>
              <m:ctrlPr>
                <w:rPr>
                  <w:rFonts w:ascii="Cambria Math" w:hAnsi="Cambria Math"/>
                  <w:i/>
                  <w:iCs/>
                </w:rPr>
              </m:ctrlPr>
            </m:dPr>
            <m:e>
              <m:m>
                <m:mPr>
                  <m:plcHide m:val="1"/>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w:rPr>
                            <w:rFonts w:ascii="Cambria Math" w:hAnsi="Cambria Math"/>
                          </w:rPr>
                          <m:t>11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1p</m:t>
                        </m:r>
                      </m:sub>
                    </m:sSub>
                    <m:sSub>
                      <m:sSubPr>
                        <m:ctrlPr>
                          <w:rPr>
                            <w:rFonts w:ascii="Cambria Math" w:hAnsi="Cambria Math"/>
                            <w:i/>
                            <w:iCs/>
                          </w:rPr>
                        </m:ctrlPr>
                      </m:sSubPr>
                      <m:e>
                        <m:r>
                          <w:rPr>
                            <w:rFonts w:ascii="Cambria Math" w:hAnsi="Cambria Math"/>
                          </w:rPr>
                          <m:t>X</m:t>
                        </m:r>
                      </m:e>
                      <m:sub>
                        <m:r>
                          <w:rPr>
                            <w:rFonts w:ascii="Cambria Math" w:hAnsi="Cambria Math"/>
                          </w:rPr>
                          <m:t>p</m:t>
                        </m:r>
                      </m:sub>
                    </m:sSub>
                  </m:e>
                </m:mr>
                <m:mr>
                  <m:e>
                    <m:sSub>
                      <m:sSubPr>
                        <m:ctrlPr>
                          <w:rPr>
                            <w:rFonts w:ascii="Cambria Math" w:hAnsi="Cambria Math"/>
                            <w:i/>
                            <w:iCs/>
                          </w:rPr>
                        </m:ctrlPr>
                      </m:sSubPr>
                      <m:e>
                        <m:r>
                          <w:rPr>
                            <w:rFonts w:ascii="Cambria Math" w:hAnsi="Cambria Math"/>
                          </w:rPr>
                          <m:t>a</m:t>
                        </m:r>
                      </m:e>
                      <m:sub>
                        <m:r>
                          <w:rPr>
                            <w:rFonts w:ascii="Cambria Math" w:hAnsi="Cambria Math"/>
                          </w:rPr>
                          <m:t>21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2p</m:t>
                        </m:r>
                      </m:sub>
                    </m:sSub>
                    <m:sSub>
                      <m:sSubPr>
                        <m:ctrlPr>
                          <w:rPr>
                            <w:rFonts w:ascii="Cambria Math" w:hAnsi="Cambria Math"/>
                            <w:i/>
                            <w:iCs/>
                          </w:rPr>
                        </m:ctrlPr>
                      </m:sSubPr>
                      <m:e>
                        <m:r>
                          <w:rPr>
                            <w:rFonts w:ascii="Cambria Math" w:hAnsi="Cambria Math"/>
                          </w:rPr>
                          <m:t>X</m:t>
                        </m:r>
                      </m:e>
                      <m:sub>
                        <m:r>
                          <w:rPr>
                            <w:rFonts w:ascii="Cambria Math" w:hAnsi="Cambria Math"/>
                          </w:rPr>
                          <m:t>p</m:t>
                        </m:r>
                      </m:sub>
                    </m:sSub>
                  </m:e>
                </m:mr>
                <m:mr>
                  <m:e>
                    <m:r>
                      <w:rPr>
                        <w:rFonts w:ascii="Cambria Math" w:hAnsi="Cambria Math"/>
                      </w:rPr>
                      <m:t>...</m:t>
                    </m:r>
                  </m:e>
                </m:mr>
                <m:mr>
                  <m:e>
                    <m:sSub>
                      <m:sSubPr>
                        <m:ctrlPr>
                          <w:rPr>
                            <w:rFonts w:ascii="Cambria Math" w:hAnsi="Cambria Math"/>
                            <w:i/>
                            <w:iCs/>
                          </w:rPr>
                        </m:ctrlPr>
                      </m:sSubPr>
                      <m:e>
                        <m:r>
                          <w:rPr>
                            <w:rFonts w:ascii="Cambria Math" w:hAnsi="Cambria Math"/>
                          </w:rPr>
                          <m:t>a</m:t>
                        </m:r>
                      </m:e>
                      <m:sub>
                        <m:r>
                          <w:rPr>
                            <w:rFonts w:ascii="Cambria Math" w:hAnsi="Cambria Math"/>
                          </w:rPr>
                          <m:t>q1</m:t>
                        </m:r>
                      </m:sub>
                    </m:sSub>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qp</m:t>
                        </m:r>
                      </m:sub>
                    </m:sSub>
                    <m:sSub>
                      <m:sSubPr>
                        <m:ctrlPr>
                          <w:rPr>
                            <w:rFonts w:ascii="Cambria Math" w:hAnsi="Cambria Math"/>
                            <w:i/>
                            <w:iCs/>
                          </w:rPr>
                        </m:ctrlPr>
                      </m:sSubPr>
                      <m:e>
                        <m:r>
                          <w:rPr>
                            <w:rFonts w:ascii="Cambria Math" w:hAnsi="Cambria Math"/>
                          </w:rPr>
                          <m:t>X</m:t>
                        </m:r>
                      </m:e>
                      <m:sub>
                        <m:r>
                          <w:rPr>
                            <w:rFonts w:ascii="Cambria Math" w:hAnsi="Cambria Math"/>
                          </w:rPr>
                          <m:t>p</m:t>
                        </m:r>
                      </m:sub>
                    </m:sSub>
                  </m:e>
                </m:mr>
              </m:m>
            </m:e>
          </m:d>
        </m:oMath>
      </m:oMathPara>
    </w:p>
    <w:p w14:paraId="5524D4D7" w14:textId="77777777" w:rsidR="0084299D" w:rsidRDefault="00000000" w:rsidP="00C76A70">
      <w:pPr>
        <w:pStyle w:val="BodyText"/>
        <w:spacing w:before="0" w:after="0"/>
        <w:rPr>
          <w:ins w:id="66" w:author="Gabrielle Salamanca" w:date="2024-03-30T17:31:00Z"/>
          <w:rFonts w:eastAsiaTheme="minorEastAsia"/>
          <w:i/>
          <w:iCs/>
        </w:rPr>
      </w:pPr>
      <w:r w:rsidRPr="00B72D9D">
        <w:rPr>
          <w:i/>
          <w:iCs/>
          <w:rPrChange w:id="67" w:author="Gabrielle Salamanca" w:date="2024-03-30T17:31:00Z">
            <w:rPr/>
          </w:rPrChange>
        </w:rPr>
        <w:t xml:space="preserve">are distributed as </w:t>
      </w:r>
      <m:oMath>
        <m:sSub>
          <m:sSubPr>
            <m:ctrlPr>
              <w:rPr>
                <w:rFonts w:ascii="Cambria Math" w:hAnsi="Cambria Math"/>
                <w:i/>
                <w:iCs/>
              </w:rPr>
            </m:ctrlPr>
          </m:sSubPr>
          <m:e>
            <m:r>
              <w:rPr>
                <w:rFonts w:ascii="Cambria Math" w:hAnsi="Cambria Math"/>
              </w:rPr>
              <m:t>N</m:t>
            </m:r>
          </m:e>
          <m:sub>
            <m:r>
              <w:rPr>
                <w:rFonts w:ascii="Cambria Math" w:hAnsi="Cambria Math"/>
              </w:rPr>
              <m:t>q</m:t>
            </m:r>
          </m:sub>
        </m:sSub>
        <m:d>
          <m:dPr>
            <m:ctrlPr>
              <w:rPr>
                <w:rFonts w:ascii="Cambria Math" w:hAnsi="Cambria Math"/>
                <w:i/>
                <w:iCs/>
              </w:rPr>
            </m:ctrlPr>
          </m:dPr>
          <m:e>
            <m:r>
              <w:rPr>
                <w:rFonts w:ascii="Cambria Math" w:hAnsi="Cambria Math"/>
              </w:rPr>
              <m:t>Aμ,AΣA'</m:t>
            </m:r>
          </m:e>
        </m:d>
      </m:oMath>
      <w:r w:rsidRPr="00B72D9D">
        <w:rPr>
          <w:i/>
          <w:iCs/>
          <w:rPrChange w:id="68" w:author="Gabrielle Salamanca" w:date="2024-03-30T17:31:00Z">
            <w:rPr/>
          </w:rPrChange>
        </w:rPr>
        <w:t xml:space="preserve">. Also, </w:t>
      </w:r>
      <m:oMath>
        <m:sSub>
          <m:sSubPr>
            <m:ctrlPr>
              <w:rPr>
                <w:rFonts w:ascii="Cambria Math" w:hAnsi="Cambria Math"/>
                <w:i/>
                <w:iCs/>
              </w:rPr>
            </m:ctrlPr>
          </m:sSubPr>
          <m:e>
            <m:r>
              <w:rPr>
                <w:rFonts w:ascii="Cambria Math" w:hAnsi="Cambria Math"/>
              </w:rPr>
              <m:t>X</m:t>
            </m:r>
          </m:e>
          <m:sub>
            <m:d>
              <m:dPr>
                <m:ctrlPr>
                  <w:rPr>
                    <w:rFonts w:ascii="Cambria Math" w:hAnsi="Cambria Math"/>
                    <w:i/>
                    <w:iCs/>
                  </w:rPr>
                </m:ctrlPr>
              </m:dPr>
              <m:e>
                <m:r>
                  <w:rPr>
                    <w:rFonts w:ascii="Cambria Math" w:hAnsi="Cambria Math"/>
                  </w:rPr>
                  <m:t>px1</m:t>
                </m:r>
              </m:e>
            </m:d>
          </m:sub>
        </m:sSub>
        <m:r>
          <w:rPr>
            <w:rFonts w:ascii="Cambria Math" w:hAnsi="Cambria Math"/>
          </w:rPr>
          <m:t>+</m:t>
        </m:r>
        <m:sSub>
          <m:sSubPr>
            <m:ctrlPr>
              <w:rPr>
                <w:rFonts w:ascii="Cambria Math" w:hAnsi="Cambria Math"/>
                <w:i/>
                <w:iCs/>
              </w:rPr>
            </m:ctrlPr>
          </m:sSubPr>
          <m:e>
            <m:r>
              <w:rPr>
                <w:rFonts w:ascii="Cambria Math" w:hAnsi="Cambria Math"/>
              </w:rPr>
              <m:t>d</m:t>
            </m:r>
          </m:e>
          <m:sub>
            <m:d>
              <m:dPr>
                <m:ctrlPr>
                  <w:rPr>
                    <w:rFonts w:ascii="Cambria Math" w:hAnsi="Cambria Math"/>
                    <w:i/>
                    <w:iCs/>
                  </w:rPr>
                </m:ctrlPr>
              </m:dPr>
              <m:e>
                <m:r>
                  <w:rPr>
                    <w:rFonts w:ascii="Cambria Math" w:hAnsi="Cambria Math"/>
                  </w:rPr>
                  <m:t>px1</m:t>
                </m:r>
              </m:e>
            </m:d>
          </m:sub>
        </m:sSub>
      </m:oMath>
      <w:r w:rsidRPr="00B72D9D">
        <w:rPr>
          <w:i/>
          <w:iCs/>
          <w:rPrChange w:id="69" w:author="Gabrielle Salamanca" w:date="2024-03-30T17:31:00Z">
            <w:rPr/>
          </w:rPrChange>
        </w:rPr>
        <w:t xml:space="preserve">, where </w:t>
      </w:r>
      <w:r w:rsidRPr="00B72D9D">
        <w:rPr>
          <w:b/>
          <w:bCs/>
          <w:i/>
          <w:iCs/>
          <w:rPrChange w:id="70" w:author="Gabrielle Salamanca" w:date="2024-03-30T17:31:00Z">
            <w:rPr>
              <w:b/>
              <w:bCs/>
            </w:rPr>
          </w:rPrChange>
        </w:rPr>
        <w:t>d</w:t>
      </w:r>
      <w:r w:rsidRPr="00B72D9D">
        <w:rPr>
          <w:i/>
          <w:iCs/>
          <w:rPrChange w:id="71" w:author="Gabrielle Salamanca" w:date="2024-03-30T17:31:00Z">
            <w:rPr/>
          </w:rPrChange>
        </w:rPr>
        <w:t xml:space="preserve"> is a vector of constants, is distributed as </w:t>
      </w:r>
      <m:oMath>
        <m:sSub>
          <m:sSubPr>
            <m:ctrlPr>
              <w:rPr>
                <w:rFonts w:ascii="Cambria Math" w:hAnsi="Cambria Math"/>
                <w:i/>
                <w:iCs/>
              </w:rPr>
            </m:ctrlPr>
          </m:sSubPr>
          <m:e>
            <m:r>
              <w:rPr>
                <w:rFonts w:ascii="Cambria Math" w:hAnsi="Cambria Math"/>
              </w:rPr>
              <m:t>N</m:t>
            </m:r>
          </m:e>
          <m:sub>
            <m:r>
              <w:rPr>
                <w:rFonts w:ascii="Cambria Math" w:hAnsi="Cambria Math"/>
              </w:rPr>
              <m:t>p</m:t>
            </m:r>
          </m:sub>
        </m:sSub>
        <m:d>
          <m:dPr>
            <m:ctrlPr>
              <w:rPr>
                <w:rFonts w:ascii="Cambria Math" w:hAnsi="Cambria Math"/>
                <w:i/>
                <w:iCs/>
              </w:rPr>
            </m:ctrlPr>
          </m:dPr>
          <m:e>
            <m:r>
              <w:rPr>
                <w:rFonts w:ascii="Cambria Math" w:hAnsi="Cambria Math"/>
              </w:rPr>
              <m:t>μ+d,Σ</m:t>
            </m:r>
          </m:e>
        </m:d>
      </m:oMath>
    </w:p>
    <w:p w14:paraId="0106138D" w14:textId="77777777" w:rsidR="00B72D9D" w:rsidRPr="00B72D9D" w:rsidRDefault="00B72D9D" w:rsidP="00B72D9D">
      <w:pPr>
        <w:pStyle w:val="BodyText"/>
        <w:spacing w:before="0" w:after="0"/>
        <w:rPr>
          <w:i/>
          <w:iCs/>
          <w:rPrChange w:id="72" w:author="Gabrielle Salamanca" w:date="2024-03-30T17:31:00Z">
            <w:rPr/>
          </w:rPrChange>
        </w:rPr>
      </w:pPr>
    </w:p>
    <w:p w14:paraId="6128BAB9" w14:textId="77777777" w:rsidR="0084299D" w:rsidRDefault="00000000" w:rsidP="00C76A70">
      <w:pPr>
        <w:pStyle w:val="BodyText"/>
        <w:spacing w:before="0" w:after="0"/>
      </w:pPr>
      <w:r>
        <w:t xml:space="preserve">Thus,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num>
          <m:den>
            <m:r>
              <w:rPr>
                <w:rFonts w:ascii="Cambria Math" w:hAnsi="Cambria Math"/>
              </w:rPr>
              <m:t>2</m:t>
            </m:r>
          </m:den>
        </m:f>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are jointly normal and their covariance is:</w:t>
      </w:r>
    </w:p>
    <w:p w14:paraId="72903561" w14:textId="77777777" w:rsidR="0084299D" w:rsidRDefault="00000000" w:rsidP="00C76A70">
      <w:pPr>
        <w:pStyle w:val="BodyText"/>
        <w:spacing w:before="0" w:after="0"/>
      </w:pPr>
      <m:oMathPara>
        <m:oMath>
          <m:f>
            <m:fPr>
              <m:ctrlPr>
                <w:ins w:id="73" w:author="Gabrielle Salamanca" w:date="2024-03-30T17:21:00Z">
                  <w:rPr>
                    <w:rFonts w:ascii="Cambria Math" w:hAnsi="Cambria Math"/>
                    <w:i/>
                  </w:rPr>
                </w:ins>
              </m:ctrlPr>
            </m:fPr>
            <m:num>
              <m:r>
                <w:ins w:id="74" w:author="Gabrielle Salamanca" w:date="2024-03-30T17:21:00Z">
                  <w:rPr>
                    <w:rFonts w:ascii="Cambria Math" w:hAnsi="Cambria Math"/>
                  </w:rPr>
                  <m:t>1</m:t>
                </w:ins>
              </m:r>
            </m:num>
            <m:den>
              <m:r>
                <w:ins w:id="75" w:author="Gabrielle Salamanca" w:date="2024-03-30T17:21:00Z">
                  <w:rPr>
                    <w:rFonts w:ascii="Cambria Math" w:hAnsi="Cambria Math"/>
                  </w:rPr>
                  <m:t>2</m:t>
                </w:ins>
              </m:r>
            </m:den>
          </m:f>
          <m:d>
            <m:dPr>
              <m:ctrlPr>
                <w:ins w:id="76" w:author="Gabrielle Salamanca" w:date="2024-03-30T17:21:00Z">
                  <w:rPr>
                    <w:rFonts w:ascii="Cambria Math" w:hAnsi="Cambria Math"/>
                    <w:i/>
                  </w:rPr>
                </w:ins>
              </m:ctrlPr>
            </m:dPr>
            <m:e>
              <m:sSub>
                <m:sSubPr>
                  <m:ctrlPr>
                    <w:ins w:id="77" w:author="Gabrielle Salamanca" w:date="2024-03-30T17:21:00Z">
                      <w:rPr>
                        <w:rFonts w:ascii="Cambria Math" w:hAnsi="Cambria Math"/>
                        <w:i/>
                      </w:rPr>
                    </w:ins>
                  </m:ctrlPr>
                </m:sSubPr>
                <m:e>
                  <m:r>
                    <w:ins w:id="78" w:author="Gabrielle Salamanca" w:date="2024-03-30T17:21:00Z">
                      <w:rPr>
                        <w:rFonts w:ascii="Cambria Math" w:hAnsi="Cambria Math"/>
                      </w:rPr>
                      <m:t>σ</m:t>
                    </w:ins>
                  </m:r>
                </m:e>
                <m:sub>
                  <m:r>
                    <w:ins w:id="79" w:author="Gabrielle Salamanca" w:date="2024-03-30T17:21:00Z">
                      <w:rPr>
                        <w:rFonts w:ascii="Cambria Math" w:hAnsi="Cambria Math"/>
                      </w:rPr>
                      <m:t>13</m:t>
                    </w:ins>
                  </m:r>
                </m:sub>
              </m:sSub>
            </m:e>
          </m:d>
          <m:r>
            <w:ins w:id="80" w:author="Gabrielle Salamanca" w:date="2024-03-30T17:21:00Z">
              <w:rPr>
                <w:rFonts w:ascii="Cambria Math" w:hAnsi="Cambria Math"/>
              </w:rPr>
              <m:t>+</m:t>
            </w:ins>
          </m:r>
          <m:f>
            <m:fPr>
              <m:ctrlPr>
                <w:ins w:id="81" w:author="Gabrielle Salamanca" w:date="2024-03-30T17:21:00Z">
                  <w:rPr>
                    <w:rFonts w:ascii="Cambria Math" w:hAnsi="Cambria Math"/>
                    <w:i/>
                  </w:rPr>
                </w:ins>
              </m:ctrlPr>
            </m:fPr>
            <m:num>
              <m:r>
                <w:ins w:id="82" w:author="Gabrielle Salamanca" w:date="2024-03-30T17:21:00Z">
                  <w:rPr>
                    <w:rFonts w:ascii="Cambria Math" w:hAnsi="Cambria Math"/>
                  </w:rPr>
                  <m:t>1</m:t>
                </w:ins>
              </m:r>
            </m:num>
            <m:den>
              <m:r>
                <w:ins w:id="83" w:author="Gabrielle Salamanca" w:date="2024-03-30T17:21:00Z">
                  <w:rPr>
                    <w:rFonts w:ascii="Cambria Math" w:hAnsi="Cambria Math"/>
                  </w:rPr>
                  <m:t>2</m:t>
                </w:ins>
              </m:r>
            </m:den>
          </m:f>
          <m:d>
            <m:dPr>
              <m:ctrlPr>
                <w:ins w:id="84" w:author="Gabrielle Salamanca" w:date="2024-03-30T17:21:00Z">
                  <w:rPr>
                    <w:rFonts w:ascii="Cambria Math" w:hAnsi="Cambria Math"/>
                    <w:i/>
                  </w:rPr>
                </w:ins>
              </m:ctrlPr>
            </m:dPr>
            <m:e>
              <m:sSub>
                <m:sSubPr>
                  <m:ctrlPr>
                    <w:ins w:id="85" w:author="Gabrielle Salamanca" w:date="2024-03-30T17:21:00Z">
                      <w:rPr>
                        <w:rFonts w:ascii="Cambria Math" w:hAnsi="Cambria Math"/>
                        <w:i/>
                      </w:rPr>
                    </w:ins>
                  </m:ctrlPr>
                </m:sSubPr>
                <m:e>
                  <m:r>
                    <w:ins w:id="86" w:author="Gabrielle Salamanca" w:date="2024-03-30T17:21:00Z">
                      <w:rPr>
                        <w:rFonts w:ascii="Cambria Math" w:hAnsi="Cambria Math"/>
                      </w:rPr>
                      <m:t>σ</m:t>
                    </w:ins>
                  </m:r>
                </m:e>
                <m:sub>
                  <m:r>
                    <w:ins w:id="87" w:author="Gabrielle Salamanca" w:date="2024-03-30T17:21:00Z">
                      <w:rPr>
                        <w:rFonts w:ascii="Cambria Math" w:hAnsi="Cambria Math"/>
                      </w:rPr>
                      <m:t>23</m:t>
                    </w:ins>
                  </m:r>
                </m:sub>
              </m:sSub>
            </m:e>
          </m:d>
          <m:r>
            <w:ins w:id="88" w:author="Gabrielle Salamanca" w:date="2024-03-30T17:21:00Z">
              <w:rPr>
                <w:rFonts w:ascii="Cambria Math" w:hAnsi="Cambria Math"/>
              </w:rPr>
              <m:t>=</m:t>
            </w:ins>
          </m:r>
          <m:r>
            <w:del w:id="89" w:author="Gabrielle Salamanca" w:date="2024-03-30T17:21:00Z">
              <w:rPr>
                <w:rFonts w:ascii="Cambria Math" w:hAnsi="Cambria Math"/>
              </w:rPr>
              <m:t>$({13}) + ({23}) = $</m:t>
            </w:del>
          </m:r>
        </m:oMath>
      </m:oMathPara>
    </w:p>
    <w:p w14:paraId="215CBE4E" w14:textId="77777777" w:rsidR="0084299D" w:rsidRDefault="00000000" w:rsidP="00C76A70">
      <w:pPr>
        <w:pStyle w:val="SourceCode"/>
        <w:wordWrap/>
        <w:spacing w:after="0"/>
      </w:pPr>
      <w:r>
        <w:rPr>
          <w:rStyle w:val="VerbatimChar"/>
        </w:rPr>
        <w:t>## [1] 0</w:t>
      </w:r>
    </w:p>
    <w:p w14:paraId="7DFD77BF" w14:textId="77777777" w:rsidR="0084299D" w:rsidRDefault="00000000" w:rsidP="00C76A70">
      <w:pPr>
        <w:pStyle w:val="FirstParagraph"/>
        <w:spacing w:before="0" w:after="0"/>
      </w:pPr>
      <w:r>
        <w:t xml:space="preserve">Therefore,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num>
          <m:den>
            <m:r>
              <w:rPr>
                <w:rFonts w:ascii="Cambria Math" w:hAnsi="Cambria Math"/>
              </w:rPr>
              <m:t>2</m:t>
            </m:r>
          </m:den>
        </m:f>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are independent.</w:t>
      </w:r>
    </w:p>
    <w:p w14:paraId="7FE7CA2D" w14:textId="77777777" w:rsidR="00C76A70" w:rsidRDefault="00C76A70" w:rsidP="00C76A70">
      <w:pPr>
        <w:pStyle w:val="Heading3"/>
        <w:spacing w:before="0"/>
        <w:rPr>
          <w:ins w:id="90" w:author="Gabrielle Salamanca" w:date="2024-03-30T17:21:00Z"/>
        </w:rPr>
      </w:pPr>
      <w:bookmarkStart w:id="91" w:name="e-x_2-and-x_2---frac52x_1---x_3"/>
      <w:bookmarkEnd w:id="59"/>
    </w:p>
    <w:p w14:paraId="7A4420D9" w14:textId="77777777" w:rsidR="0084299D" w:rsidRDefault="00000000" w:rsidP="00C76A70">
      <w:pPr>
        <w:pStyle w:val="Heading3"/>
        <w:spacing w:before="0"/>
      </w:pPr>
      <w:r>
        <w:t xml:space="preserve">(e)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oMath>
      <w:r>
        <w:t xml:space="preserve"> and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r>
          <m:rPr>
            <m:sty m:val="b"/>
          </m:rPr>
          <w:rPr>
            <w:rFonts w:ascii="Cambria Math" w:hAnsi="Cambria Math"/>
          </w:rPr>
          <m:t>-</m:t>
        </m:r>
        <m:f>
          <m:fPr>
            <m:ctrlPr>
              <w:rPr>
                <w:rFonts w:ascii="Cambria Math" w:hAnsi="Cambria Math"/>
              </w:rPr>
            </m:ctrlPr>
          </m:fPr>
          <m:num>
            <m:r>
              <m:rPr>
                <m:sty m:val="bi"/>
              </m:rPr>
              <w:rPr>
                <w:rFonts w:ascii="Cambria Math" w:hAnsi="Cambria Math"/>
              </w:rPr>
              <m:t>5</m:t>
            </m:r>
          </m:num>
          <m:den>
            <m:r>
              <m:rPr>
                <m:sty m:val="bi"/>
              </m:rPr>
              <w:rPr>
                <w:rFonts w:ascii="Cambria Math" w:hAnsi="Cambria Math"/>
              </w:rPr>
              <m:t>2</m:t>
            </m:r>
          </m:den>
        </m:f>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3</m:t>
            </m:r>
          </m:sub>
        </m:sSub>
      </m:oMath>
    </w:p>
    <w:p w14:paraId="22AD1274" w14:textId="77777777" w:rsidR="0084299D" w:rsidRDefault="00000000" w:rsidP="00C76A70">
      <w:pPr>
        <w:pStyle w:val="FirstParagraph"/>
        <w:spacing w:before="0" w:after="0"/>
      </w:pPr>
      <w:r>
        <w:t xml:space="preserve">From </w:t>
      </w:r>
      <w:r>
        <w:rPr>
          <w:b/>
          <w:bCs/>
        </w:rPr>
        <w:t>Result 4.3</w:t>
      </w:r>
      <w:r>
        <w:t xml:space="preserve">, we can use </w:t>
      </w:r>
      <m:oMath>
        <m:sSub>
          <m:sSubPr>
            <m:ctrlPr>
              <w:rPr>
                <w:rFonts w:ascii="Cambria Math" w:hAnsi="Cambria Math"/>
              </w:rPr>
            </m:ctrlPr>
          </m:sSubPr>
          <m:e>
            <m:r>
              <w:rPr>
                <w:rFonts w:ascii="Cambria Math" w:hAnsi="Cambria Math"/>
              </w:rPr>
              <m:t>N</m:t>
            </m:r>
          </m:e>
          <m:sub>
            <m:r>
              <w:rPr>
                <w:rFonts w:ascii="Cambria Math" w:hAnsi="Cambria Math"/>
              </w:rPr>
              <m:t>q</m:t>
            </m:r>
          </m:sub>
        </m:sSub>
        <m:d>
          <m:dPr>
            <m:ctrlPr>
              <w:rPr>
                <w:rFonts w:ascii="Cambria Math" w:hAnsi="Cambria Math"/>
              </w:rPr>
            </m:ctrlPr>
          </m:dPr>
          <m:e>
            <m:r>
              <w:rPr>
                <w:rFonts w:ascii="Cambria Math" w:hAnsi="Cambria Math"/>
              </w:rPr>
              <m:t>Aμ</m:t>
            </m:r>
            <m:r>
              <m:rPr>
                <m:sty m:val="p"/>
              </m:rPr>
              <w:rPr>
                <w:rFonts w:ascii="Cambria Math" w:hAnsi="Cambria Math"/>
              </w:rPr>
              <m:t>,</m:t>
            </m:r>
            <m:r>
              <w:rPr>
                <w:rFonts w:ascii="Cambria Math" w:hAnsi="Cambria Math"/>
              </w:rPr>
              <m:t>AΣA</m:t>
            </m:r>
            <m:r>
              <m:rPr>
                <m:sty m:val="p"/>
              </m:rPr>
              <w:rPr>
                <w:rFonts w:ascii="Cambria Math" w:hAnsi="Cambria Math"/>
              </w:rPr>
              <m:t>'</m:t>
            </m:r>
          </m:e>
        </m:d>
      </m:oMath>
      <w:r>
        <w:t xml:space="preserve"> to see if these random variables are independent.</w:t>
      </w:r>
    </w:p>
    <w:p w14:paraId="64A9BC16" w14:textId="77777777" w:rsidR="00C76A70" w:rsidRDefault="00C76A70" w:rsidP="00C76A70">
      <w:pPr>
        <w:pStyle w:val="BodyText"/>
        <w:spacing w:before="0" w:after="0"/>
        <w:rPr>
          <w:ins w:id="92" w:author="Gabrielle Salamanca" w:date="2024-03-30T17:22:00Z"/>
        </w:rPr>
      </w:pPr>
    </w:p>
    <w:p w14:paraId="5EA190ED" w14:textId="77777777" w:rsidR="0084299D" w:rsidRDefault="00000000" w:rsidP="00C76A70">
      <w:pPr>
        <w:pStyle w:val="BodyText"/>
        <w:spacing w:before="0" w:after="0"/>
      </w:pPr>
      <w:r>
        <w:t>Forming A with the random variables in mind:</w:t>
      </w:r>
    </w:p>
    <w:p w14:paraId="7741B461" w14:textId="77777777" w:rsidR="0084299D" w:rsidDel="00892197" w:rsidRDefault="00000000" w:rsidP="00C76A70">
      <w:pPr>
        <w:pStyle w:val="BodyText"/>
        <w:spacing w:before="0" w:after="0"/>
        <w:rPr>
          <w:del w:id="93" w:author="Gabrielle Salamanca" w:date="2024-03-30T17:42:00Z" w16du:dateUtc="2024-03-31T00:42:00Z"/>
        </w:rPr>
      </w:pPr>
      <m:oMathPara>
        <m:oMath>
          <m: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e>
                </m:mr>
                <m:mr>
                  <m:e>
                    <m:r>
                      <m:rPr>
                        <m:sty m:val="p"/>
                      </m:rP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m:t>
                        </m:r>
                      </m:den>
                    </m:f>
                  </m:e>
                  <m:e>
                    <m:r>
                      <w:rPr>
                        <w:rFonts w:ascii="Cambria Math" w:hAnsi="Cambria Math"/>
                      </w:rPr>
                      <m:t>1</m:t>
                    </m:r>
                  </m:e>
                  <m:e>
                    <m:r>
                      <m:rPr>
                        <m:sty m:val="p"/>
                      </m:rPr>
                      <w:rPr>
                        <w:rFonts w:ascii="Cambria Math" w:hAnsi="Cambria Math"/>
                      </w:rPr>
                      <m:t>-</m:t>
                    </m:r>
                    <m:r>
                      <w:rPr>
                        <w:rFonts w:ascii="Cambria Math" w:hAnsi="Cambria Math"/>
                      </w:rPr>
                      <m:t>1</m:t>
                    </m:r>
                  </m:e>
                </m:mr>
              </m:m>
            </m:e>
          </m:d>
        </m:oMath>
      </m:oMathPara>
    </w:p>
    <w:p w14:paraId="2EB1D6BD" w14:textId="77777777" w:rsidR="00C76A70" w:rsidRDefault="00C76A70" w:rsidP="00C76A70">
      <w:pPr>
        <w:pStyle w:val="BodyText"/>
        <w:spacing w:before="0" w:after="0"/>
        <w:rPr>
          <w:ins w:id="94" w:author="Gabrielle Salamanca" w:date="2024-03-30T17:22:00Z"/>
        </w:rPr>
      </w:pPr>
    </w:p>
    <w:p w14:paraId="7787E0E8" w14:textId="77777777" w:rsidR="0084299D" w:rsidRDefault="00000000" w:rsidP="00C76A70">
      <w:pPr>
        <w:pStyle w:val="BodyText"/>
        <w:spacing w:before="0" w:after="0"/>
      </w:pPr>
      <w:r>
        <w:t xml:space="preserve">If the covariance of </w:t>
      </w:r>
      <m:oMath>
        <m:r>
          <w:rPr>
            <w:rFonts w:ascii="Cambria Math" w:hAnsi="Cambria Math"/>
          </w:rPr>
          <m:t>AΣA</m:t>
        </m:r>
        <m:r>
          <m:rPr>
            <m:sty m:val="p"/>
          </m:rPr>
          <w:rPr>
            <w:rFonts w:ascii="Cambria Math" w:hAnsi="Cambria Math"/>
          </w:rPr>
          <m:t>'</m:t>
        </m:r>
      </m:oMath>
      <w:r>
        <w:t xml:space="preserve"> is 0, then they’re independent.</w:t>
      </w:r>
    </w:p>
    <w:p w14:paraId="32CC12BA" w14:textId="77777777" w:rsidR="0084299D" w:rsidDel="00892197" w:rsidRDefault="00000000" w:rsidP="00C76A70">
      <w:pPr>
        <w:pStyle w:val="SourceCode"/>
        <w:wordWrap/>
        <w:spacing w:after="0"/>
        <w:rPr>
          <w:del w:id="95" w:author="Gabrielle Salamanca" w:date="2024-03-30T17:43:00Z" w16du:dateUtc="2024-03-31T00:43:00Z"/>
        </w:rPr>
      </w:pPr>
      <w:r>
        <w:rPr>
          <w:rStyle w:val="VerbatimChar"/>
        </w:rPr>
        <w:t xml:space="preserve">##   </w:t>
      </w:r>
      <w:proofErr w:type="gramStart"/>
      <w:r>
        <w:rPr>
          <w:rStyle w:val="VerbatimChar"/>
        </w:rPr>
        <w:t xml:space="preserve">   [</w:t>
      </w:r>
      <w:proofErr w:type="gramEnd"/>
      <w:r>
        <w:rPr>
          <w:rStyle w:val="VerbatimChar"/>
        </w:rPr>
        <w:t>,1]  [,2]</w:t>
      </w:r>
      <w:r>
        <w:br/>
      </w:r>
      <w:r>
        <w:rPr>
          <w:rStyle w:val="VerbatimChar"/>
        </w:rPr>
        <w:t>## [1,]    5 10.00</w:t>
      </w:r>
      <w:r>
        <w:br/>
      </w:r>
      <w:r>
        <w:rPr>
          <w:rStyle w:val="VerbatimChar"/>
        </w:rPr>
        <w:t>## [2,]   10 23.25</w:t>
      </w:r>
    </w:p>
    <w:p w14:paraId="59F73984" w14:textId="77777777" w:rsidR="0084299D" w:rsidDel="00892197" w:rsidRDefault="00000000" w:rsidP="00C76A70">
      <w:pPr>
        <w:pStyle w:val="FirstParagraph"/>
        <w:spacing w:before="0" w:after="0"/>
        <w:rPr>
          <w:del w:id="96" w:author="Gabrielle Salamanca" w:date="2024-03-30T17:43:00Z" w16du:dateUtc="2024-03-31T00:43:00Z"/>
        </w:rPr>
      </w:pPr>
      <w:r>
        <w:t>We see that the covariance is 10, so these random variables aren’t independent</w:t>
      </w:r>
      <w:ins w:id="97" w:author="Gabrielle Salamanca" w:date="2024-03-30T17:43:00Z" w16du:dateUtc="2024-03-31T00:43:00Z">
        <w:r w:rsidR="00892197">
          <w:t>.</w:t>
        </w:r>
      </w:ins>
    </w:p>
    <w:p w14:paraId="7C6675E2" w14:textId="77777777" w:rsidR="00C76A70" w:rsidRDefault="00C76A70" w:rsidP="00892197">
      <w:pPr>
        <w:pStyle w:val="FirstParagraph"/>
        <w:spacing w:before="0" w:after="0"/>
        <w:rPr>
          <w:ins w:id="98" w:author="Gabrielle Salamanca" w:date="2024-03-30T17:22:00Z"/>
        </w:rPr>
      </w:pPr>
      <w:bookmarkStart w:id="99" w:name="X5c72f3b9197ef942e747d59cfd9d2b2b9b7dff1"/>
      <w:bookmarkEnd w:id="47"/>
      <w:bookmarkEnd w:id="91"/>
    </w:p>
    <w:p w14:paraId="01C565C0" w14:textId="77777777" w:rsidR="0084299D" w:rsidRDefault="00000000" w:rsidP="00C76A70">
      <w:pPr>
        <w:pStyle w:val="Heading2"/>
        <w:spacing w:before="0"/>
      </w:pPr>
      <w:r>
        <w:t xml:space="preserve">6. Let X be </w:t>
      </w:r>
      <m:oMath>
        <m:sSub>
          <m:sSubPr>
            <m:ctrlPr>
              <w:rPr>
                <w:rFonts w:ascii="Cambria Math" w:hAnsi="Cambria Math"/>
              </w:rPr>
            </m:ctrlPr>
          </m:sSubPr>
          <m:e>
            <m:r>
              <m:rPr>
                <m:sty m:val="bi"/>
              </m:rPr>
              <w:rPr>
                <w:rFonts w:ascii="Cambria Math" w:hAnsi="Cambria Math"/>
              </w:rPr>
              <m:t>N</m:t>
            </m:r>
          </m:e>
          <m:sub>
            <m:r>
              <m:rPr>
                <m:sty m:val="bi"/>
              </m:rPr>
              <w:rPr>
                <w:rFonts w:ascii="Cambria Math" w:hAnsi="Cambria Math"/>
              </w:rPr>
              <m:t>3</m:t>
            </m:r>
          </m:sub>
        </m:sSub>
        <m:d>
          <m:dPr>
            <m:ctrlPr>
              <w:rPr>
                <w:rFonts w:ascii="Cambria Math" w:hAnsi="Cambria Math"/>
              </w:rPr>
            </m:ctrlPr>
          </m:dPr>
          <m:e>
            <m:r>
              <m:rPr>
                <m:sty m:val="bi"/>
              </m:rPr>
              <w:rPr>
                <w:rFonts w:ascii="Cambria Math" w:hAnsi="Cambria Math"/>
              </w:rPr>
              <m:t>μ</m:t>
            </m:r>
            <m:r>
              <m:rPr>
                <m:sty m:val="b"/>
              </m:rPr>
              <w:rPr>
                <w:rFonts w:ascii="Cambria Math" w:hAnsi="Cambria Math"/>
              </w:rPr>
              <m:t>,</m:t>
            </m:r>
            <m:r>
              <m:rPr>
                <m:sty m:val="bi"/>
              </m:rPr>
              <w:rPr>
                <w:rFonts w:ascii="Cambria Math" w:hAnsi="Cambria Math"/>
              </w:rPr>
              <m:t>Σ</m:t>
            </m:r>
          </m:e>
        </m:d>
      </m:oMath>
      <w:r>
        <w:t xml:space="preserve"> with </w:t>
      </w:r>
      <m:oMath>
        <m:r>
          <m:rPr>
            <m:sty m:val="bi"/>
          </m:rPr>
          <w:rPr>
            <w:rFonts w:ascii="Cambria Math" w:hAnsi="Cambria Math"/>
          </w:rPr>
          <m:t>μ</m:t>
        </m:r>
        <m:r>
          <m:rPr>
            <m:sty m:val="b"/>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bi"/>
                    </m:rPr>
                    <w:rPr>
                      <w:rFonts w:ascii="Cambria Math" w:hAnsi="Cambria Math"/>
                    </w:rPr>
                    <m:t>1</m:t>
                  </m:r>
                </m:e>
                <m:e>
                  <m:r>
                    <m:rPr>
                      <m:sty m:val="b"/>
                    </m:rPr>
                    <w:rPr>
                      <w:rFonts w:ascii="Cambria Math" w:hAnsi="Cambria Math"/>
                    </w:rPr>
                    <m:t>-</m:t>
                  </m:r>
                  <m:r>
                    <m:rPr>
                      <m:sty m:val="bi"/>
                    </m:rPr>
                    <w:rPr>
                      <w:rFonts w:ascii="Cambria Math" w:hAnsi="Cambria Math"/>
                    </w:rPr>
                    <m:t>1</m:t>
                  </m:r>
                </m:e>
                <m:e>
                  <m:r>
                    <m:rPr>
                      <m:sty m:val="bi"/>
                    </m:rPr>
                    <w:rPr>
                      <w:rFonts w:ascii="Cambria Math" w:hAnsi="Cambria Math"/>
                    </w:rPr>
                    <m:t>2</m:t>
                  </m:r>
                </m:e>
              </m:mr>
            </m:m>
          </m:e>
        </m:d>
      </m:oMath>
      <w:r>
        <w:t xml:space="preserve"> and </w:t>
      </w:r>
      <m:oMath>
        <m:r>
          <m:rPr>
            <m:sty m:val="bi"/>
          </m:rPr>
          <w:rPr>
            <w:rFonts w:ascii="Cambria Math" w:hAnsi="Cambria Math"/>
          </w:rPr>
          <m:t>Σ</m:t>
        </m:r>
        <m:r>
          <m:rPr>
            <m:sty m:val="b"/>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bi"/>
                    </m:rPr>
                    <w:rPr>
                      <w:rFonts w:ascii="Cambria Math" w:hAnsi="Cambria Math"/>
                    </w:rPr>
                    <m:t>4</m:t>
                  </m:r>
                </m:e>
                <m:e>
                  <m:r>
                    <m:rPr>
                      <m:sty m:val="bi"/>
                    </m:rPr>
                    <w:rPr>
                      <w:rFonts w:ascii="Cambria Math" w:hAnsi="Cambria Math"/>
                    </w:rPr>
                    <m:t>0</m:t>
                  </m:r>
                </m:e>
                <m:e>
                  <m:r>
                    <m:rPr>
                      <m:sty m:val="b"/>
                    </m:rPr>
                    <w:rPr>
                      <w:rFonts w:ascii="Cambria Math" w:hAnsi="Cambria Math"/>
                    </w:rPr>
                    <m:t>-</m:t>
                  </m:r>
                  <m:r>
                    <m:rPr>
                      <m:sty m:val="bi"/>
                    </m:rPr>
                    <w:rPr>
                      <w:rFonts w:ascii="Cambria Math" w:hAnsi="Cambria Math"/>
                    </w:rPr>
                    <m:t>1</m:t>
                  </m:r>
                </m:e>
              </m:mr>
              <m:mr>
                <m:e>
                  <m:r>
                    <m:rPr>
                      <m:sty m:val="bi"/>
                    </m:rPr>
                    <w:rPr>
                      <w:rFonts w:ascii="Cambria Math" w:hAnsi="Cambria Math"/>
                    </w:rPr>
                    <m:t>0</m:t>
                  </m:r>
                </m:e>
                <m:e>
                  <m:r>
                    <m:rPr>
                      <m:sty m:val="bi"/>
                    </m:rPr>
                    <w:rPr>
                      <w:rFonts w:ascii="Cambria Math" w:hAnsi="Cambria Math"/>
                    </w:rPr>
                    <m:t>5</m:t>
                  </m:r>
                </m:e>
                <m:e>
                  <m:r>
                    <m:rPr>
                      <m:sty m:val="bi"/>
                    </m:rPr>
                    <w:rPr>
                      <w:rFonts w:ascii="Cambria Math" w:hAnsi="Cambria Math"/>
                    </w:rPr>
                    <m:t>0</m:t>
                  </m:r>
                </m:e>
              </m:mr>
              <m:mr>
                <m:e>
                  <m:r>
                    <m:rPr>
                      <m:sty m:val="b"/>
                    </m:rPr>
                    <w:rPr>
                      <w:rFonts w:ascii="Cambria Math" w:hAnsi="Cambria Math"/>
                    </w:rPr>
                    <m:t>-</m:t>
                  </m:r>
                  <m:r>
                    <m:rPr>
                      <m:sty m:val="bi"/>
                    </m:rPr>
                    <w:rPr>
                      <w:rFonts w:ascii="Cambria Math" w:hAnsi="Cambria Math"/>
                    </w:rPr>
                    <m:t>1</m:t>
                  </m:r>
                </m:e>
                <m:e>
                  <m:r>
                    <m:rPr>
                      <m:sty m:val="bi"/>
                    </m:rPr>
                    <w:rPr>
                      <w:rFonts w:ascii="Cambria Math" w:hAnsi="Cambria Math"/>
                    </w:rPr>
                    <m:t>0</m:t>
                  </m:r>
                </m:e>
                <m:e>
                  <m:r>
                    <m:rPr>
                      <m:sty m:val="bi"/>
                    </m:rPr>
                    <w:rPr>
                      <w:rFonts w:ascii="Cambria Math" w:hAnsi="Cambria Math"/>
                    </w:rPr>
                    <m:t>2</m:t>
                  </m:r>
                </m:e>
              </m:mr>
            </m:m>
          </m:e>
        </m:d>
      </m:oMath>
      <w:r>
        <w:t xml:space="preserve"> Which of the following random variables are independent? Explain.</w:t>
      </w:r>
    </w:p>
    <w:p w14:paraId="0CDD39F7" w14:textId="77777777" w:rsidR="00C76A70" w:rsidRDefault="00C76A70" w:rsidP="00C76A70">
      <w:pPr>
        <w:pStyle w:val="Heading3"/>
        <w:spacing w:before="0"/>
        <w:rPr>
          <w:ins w:id="100" w:author="Gabrielle Salamanca" w:date="2024-03-30T17:22:00Z"/>
        </w:rPr>
      </w:pPr>
      <w:bookmarkStart w:id="101" w:name="a-x_1-and-x_2-1"/>
    </w:p>
    <w:p w14:paraId="1E056997" w14:textId="77777777" w:rsidR="0084299D" w:rsidRDefault="00000000" w:rsidP="00C76A70">
      <w:pPr>
        <w:pStyle w:val="Heading3"/>
        <w:spacing w:before="0"/>
      </w:pPr>
      <w:r>
        <w:t xml:space="preserve">(a)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oMath>
      <w:r>
        <w:t xml:space="preserve"> and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oMath>
    </w:p>
    <w:p w14:paraId="50B07A72" w14:textId="77777777" w:rsidR="0084299D" w:rsidRDefault="00000000" w:rsidP="00C76A70">
      <w:pPr>
        <w:pStyle w:val="FirstParagraph"/>
        <w:spacing w:before="0" w:after="0"/>
      </w:pP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are independent, because </w:t>
      </w:r>
      <m:oMath>
        <m:sSub>
          <m:sSubPr>
            <m:ctrlPr>
              <w:rPr>
                <w:rFonts w:ascii="Cambria Math" w:hAnsi="Cambria Math"/>
              </w:rPr>
            </m:ctrlPr>
          </m:sSubPr>
          <m:e>
            <m:r>
              <w:rPr>
                <w:rFonts w:ascii="Cambria Math" w:hAnsi="Cambria Math"/>
              </w:rPr>
              <m:t>σ</m:t>
            </m:r>
          </m:e>
          <m:sub>
            <m:r>
              <w:rPr>
                <w:rFonts w:ascii="Cambria Math" w:hAnsi="Cambria Math"/>
              </w:rPr>
              <m:t>12</m:t>
            </m:r>
          </m:sub>
        </m:sSub>
      </m:oMath>
      <w:r>
        <w:t xml:space="preserve"> is:</w:t>
      </w:r>
    </w:p>
    <w:p w14:paraId="1D5645A4" w14:textId="77777777" w:rsidR="0084299D" w:rsidRDefault="00000000" w:rsidP="00C76A70">
      <w:pPr>
        <w:pStyle w:val="SourceCode"/>
        <w:wordWrap/>
        <w:spacing w:after="0"/>
      </w:pPr>
      <w:r>
        <w:rPr>
          <w:rStyle w:val="VerbatimChar"/>
        </w:rPr>
        <w:t>## [1] 0</w:t>
      </w:r>
    </w:p>
    <w:p w14:paraId="11BA54AF" w14:textId="77777777" w:rsidR="0084299D" w:rsidRDefault="00000000" w:rsidP="00C76A70">
      <w:pPr>
        <w:pStyle w:val="Heading3"/>
        <w:spacing w:before="0"/>
      </w:pPr>
      <w:bookmarkStart w:id="102" w:name="b-x_1-and-x_3"/>
      <w:bookmarkEnd w:id="101"/>
      <w:r>
        <w:lastRenderedPageBreak/>
        <w:t xml:space="preserve">(b)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oMath>
      <w:r>
        <w:t xml:space="preserve"> and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3</m:t>
            </m:r>
          </m:sub>
        </m:sSub>
      </m:oMath>
    </w:p>
    <w:p w14:paraId="344F8894" w14:textId="77777777" w:rsidR="0084299D" w:rsidRDefault="00000000" w:rsidP="00C76A70">
      <w:pPr>
        <w:pStyle w:val="FirstParagraph"/>
        <w:spacing w:before="0" w:after="0"/>
      </w:pP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aren’t independent, because </w:t>
      </w:r>
      <m:oMath>
        <m:sSub>
          <m:sSubPr>
            <m:ctrlPr>
              <w:rPr>
                <w:rFonts w:ascii="Cambria Math" w:hAnsi="Cambria Math"/>
              </w:rPr>
            </m:ctrlPr>
          </m:sSubPr>
          <m:e>
            <m:r>
              <w:rPr>
                <w:rFonts w:ascii="Cambria Math" w:hAnsi="Cambria Math"/>
              </w:rPr>
              <m:t>σ</m:t>
            </m:r>
          </m:e>
          <m:sub>
            <m:r>
              <w:rPr>
                <w:rFonts w:ascii="Cambria Math" w:hAnsi="Cambria Math"/>
              </w:rPr>
              <m:t>13</m:t>
            </m:r>
          </m:sub>
        </m:sSub>
      </m:oMath>
      <w:r>
        <w:t xml:space="preserve"> is:</w:t>
      </w:r>
    </w:p>
    <w:p w14:paraId="6A3768C9" w14:textId="77777777" w:rsidR="0084299D" w:rsidRDefault="00000000" w:rsidP="00C76A70">
      <w:pPr>
        <w:pStyle w:val="SourceCode"/>
        <w:wordWrap/>
        <w:spacing w:after="0"/>
      </w:pPr>
      <w:r>
        <w:rPr>
          <w:rStyle w:val="VerbatimChar"/>
        </w:rPr>
        <w:t>## [1] -1</w:t>
      </w:r>
    </w:p>
    <w:p w14:paraId="6ABBCABF" w14:textId="77777777" w:rsidR="00C76A70" w:rsidRDefault="00C76A70" w:rsidP="00C76A70">
      <w:pPr>
        <w:pStyle w:val="Heading3"/>
        <w:spacing w:before="0"/>
        <w:rPr>
          <w:ins w:id="103" w:author="Gabrielle Salamanca" w:date="2024-03-30T17:22:00Z"/>
        </w:rPr>
      </w:pPr>
      <w:bookmarkStart w:id="104" w:name="c-x_2-and-x_3"/>
      <w:bookmarkEnd w:id="102"/>
    </w:p>
    <w:p w14:paraId="415DF886" w14:textId="77777777" w:rsidR="0084299D" w:rsidRDefault="00000000" w:rsidP="00C76A70">
      <w:pPr>
        <w:pStyle w:val="Heading3"/>
        <w:spacing w:before="0"/>
      </w:pPr>
      <w:r>
        <w:t xml:space="preserve">(c)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oMath>
      <w:r>
        <w:t xml:space="preserve"> and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3</m:t>
            </m:r>
          </m:sub>
        </m:sSub>
      </m:oMath>
    </w:p>
    <w:p w14:paraId="4D13FF2D" w14:textId="77777777" w:rsidR="0084299D" w:rsidRDefault="00000000" w:rsidP="00C76A70">
      <w:pPr>
        <w:pStyle w:val="FirstParagraph"/>
        <w:spacing w:before="0" w:after="0"/>
      </w:pP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are independent, because </w:t>
      </w:r>
      <m:oMath>
        <m:sSub>
          <m:sSubPr>
            <m:ctrlPr>
              <w:rPr>
                <w:rFonts w:ascii="Cambria Math" w:hAnsi="Cambria Math"/>
              </w:rPr>
            </m:ctrlPr>
          </m:sSubPr>
          <m:e>
            <m:r>
              <w:rPr>
                <w:rFonts w:ascii="Cambria Math" w:hAnsi="Cambria Math"/>
              </w:rPr>
              <m:t>σ</m:t>
            </m:r>
          </m:e>
          <m:sub>
            <m:r>
              <w:rPr>
                <w:rFonts w:ascii="Cambria Math" w:hAnsi="Cambria Math"/>
              </w:rPr>
              <m:t>23</m:t>
            </m:r>
          </m:sub>
        </m:sSub>
      </m:oMath>
      <w:r>
        <w:t xml:space="preserve"> is:</w:t>
      </w:r>
    </w:p>
    <w:p w14:paraId="13313AAA" w14:textId="77777777" w:rsidR="0084299D" w:rsidRDefault="00000000" w:rsidP="00C76A70">
      <w:pPr>
        <w:pStyle w:val="SourceCode"/>
        <w:wordWrap/>
        <w:spacing w:after="0"/>
      </w:pPr>
      <w:r>
        <w:rPr>
          <w:rStyle w:val="VerbatimChar"/>
        </w:rPr>
        <w:t>## [1] 0</w:t>
      </w:r>
    </w:p>
    <w:p w14:paraId="62A45303" w14:textId="77777777" w:rsidR="00C76A70" w:rsidRDefault="00C76A70" w:rsidP="00C76A70">
      <w:pPr>
        <w:pStyle w:val="Heading3"/>
        <w:spacing w:before="0"/>
        <w:rPr>
          <w:ins w:id="105" w:author="Gabrielle Salamanca" w:date="2024-03-30T17:22:00Z"/>
        </w:rPr>
      </w:pPr>
      <w:bookmarkStart w:id="106" w:name="d-x_1-x_3-and-x_2"/>
      <w:bookmarkEnd w:id="104"/>
    </w:p>
    <w:p w14:paraId="55119053" w14:textId="77777777" w:rsidR="0084299D" w:rsidRDefault="00000000" w:rsidP="00C76A70">
      <w:pPr>
        <w:pStyle w:val="Heading3"/>
        <w:spacing w:before="0"/>
      </w:pPr>
      <w:r>
        <w:t xml:space="preserve">(d) </w:t>
      </w:r>
      <m:oMath>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3</m:t>
                </m:r>
              </m:sub>
            </m:sSub>
          </m:e>
        </m:d>
      </m:oMath>
      <w:r>
        <w:t xml:space="preserve"> and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oMath>
    </w:p>
    <w:p w14:paraId="1DDAB21F" w14:textId="77777777" w:rsidR="0084299D" w:rsidRDefault="00000000" w:rsidP="00C76A70">
      <w:pPr>
        <w:pStyle w:val="FirstParagraph"/>
        <w:spacing w:before="0" w:after="0"/>
      </w:pP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are independent, because:</w:t>
      </w:r>
    </w:p>
    <w:p w14:paraId="69F00D4D" w14:textId="77777777" w:rsidR="0084299D" w:rsidRDefault="00000000" w:rsidP="00C76A70">
      <w:pPr>
        <w:pStyle w:val="SourceCode"/>
        <w:wordWrap/>
        <w:spacing w:after="0"/>
      </w:pPr>
      <w:r>
        <w:rPr>
          <w:rStyle w:val="VerbatimChar"/>
        </w:rPr>
        <w:t>## sigma12 = 0</w:t>
      </w:r>
    </w:p>
    <w:p w14:paraId="393B2C19" w14:textId="77777777" w:rsidR="0084299D" w:rsidRDefault="00000000" w:rsidP="00C76A70">
      <w:pPr>
        <w:pStyle w:val="SourceCode"/>
        <w:wordWrap/>
        <w:spacing w:after="0"/>
      </w:pPr>
      <w:r>
        <w:rPr>
          <w:rStyle w:val="VerbatimChar"/>
        </w:rPr>
        <w:t>## sigma32 = 0</w:t>
      </w:r>
    </w:p>
    <w:p w14:paraId="2E178EDA" w14:textId="77777777" w:rsidR="00C76A70" w:rsidRDefault="00C76A70" w:rsidP="00C76A70">
      <w:pPr>
        <w:pStyle w:val="Heading3"/>
        <w:spacing w:before="0"/>
        <w:rPr>
          <w:ins w:id="107" w:author="Gabrielle Salamanca" w:date="2024-03-30T17:22:00Z"/>
        </w:rPr>
      </w:pPr>
      <w:bookmarkStart w:id="108" w:name="e-x_1-and-x_1-3x_2---2x_3"/>
      <w:bookmarkEnd w:id="106"/>
    </w:p>
    <w:p w14:paraId="58D01DE1" w14:textId="77777777" w:rsidR="0084299D" w:rsidRDefault="00000000" w:rsidP="00C76A70">
      <w:pPr>
        <w:pStyle w:val="Heading3"/>
        <w:spacing w:before="0"/>
      </w:pPr>
      <w:r>
        <w:t xml:space="preserve">(e)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oMath>
      <w:r>
        <w:t xml:space="preserve"> and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3</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r>
          <m:rPr>
            <m:sty m:val="b"/>
          </m:rPr>
          <w:rPr>
            <w:rFonts w:ascii="Cambria Math" w:hAnsi="Cambria Math"/>
          </w:rPr>
          <m:t>-</m:t>
        </m:r>
        <m:r>
          <m:rPr>
            <m:sty m:val="bi"/>
          </m:rPr>
          <w:rPr>
            <w:rFonts w:ascii="Cambria Math" w:hAnsi="Cambria Math"/>
          </w:rPr>
          <m:t>2</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3</m:t>
            </m:r>
          </m:sub>
        </m:sSub>
      </m:oMath>
    </w:p>
    <w:p w14:paraId="43173507" w14:textId="77777777" w:rsidR="0084299D" w:rsidRDefault="00000000" w:rsidP="00C76A70">
      <w:pPr>
        <w:pStyle w:val="FirstParagraph"/>
        <w:spacing w:before="0" w:after="0"/>
      </w:pP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3</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aren’t independent, because when solving for the second random variable:</w:t>
      </w:r>
    </w:p>
    <w:p w14:paraId="6C5A23C8" w14:textId="77777777" w:rsidR="0084299D" w:rsidRDefault="00000000" w:rsidP="00C76A70">
      <w:pPr>
        <w:pStyle w:val="SourceCode"/>
        <w:wordWrap/>
        <w:spacing w:after="0"/>
      </w:pPr>
      <w:r>
        <w:rPr>
          <w:rStyle w:val="VerbatimChar"/>
        </w:rPr>
        <w:t>## The covariance is 7</w:t>
      </w:r>
    </w:p>
    <w:p w14:paraId="591BB27B" w14:textId="77777777" w:rsidR="00C76A70" w:rsidRDefault="00C76A70" w:rsidP="00C76A70">
      <w:pPr>
        <w:pStyle w:val="Heading2"/>
        <w:spacing w:before="0"/>
        <w:rPr>
          <w:ins w:id="109" w:author="Gabrielle Salamanca" w:date="2024-03-30T17:22:00Z"/>
        </w:rPr>
      </w:pPr>
      <w:bookmarkStart w:id="110" w:name="Xd3b10fa2205b04ce4fd34659112629bac802691"/>
      <w:bookmarkEnd w:id="99"/>
      <w:bookmarkEnd w:id="108"/>
    </w:p>
    <w:p w14:paraId="169AF838" w14:textId="77777777" w:rsidR="0084299D" w:rsidRDefault="00000000" w:rsidP="00C76A70">
      <w:pPr>
        <w:pStyle w:val="Heading2"/>
        <w:spacing w:before="0"/>
      </w:pPr>
      <w:r>
        <w:t xml:space="preserve">19. Let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20</m:t>
            </m:r>
          </m:sub>
        </m:sSub>
      </m:oMath>
      <w:r>
        <w:t xml:space="preserve"> be a random sample of size n = 20 from an </w:t>
      </w:r>
      <m:oMath>
        <m:sSub>
          <m:sSubPr>
            <m:ctrlPr>
              <w:rPr>
                <w:rFonts w:ascii="Cambria Math" w:hAnsi="Cambria Math"/>
              </w:rPr>
            </m:ctrlPr>
          </m:sSubPr>
          <m:e>
            <m:r>
              <m:rPr>
                <m:sty m:val="bi"/>
              </m:rPr>
              <w:rPr>
                <w:rFonts w:ascii="Cambria Math" w:hAnsi="Cambria Math"/>
              </w:rPr>
              <m:t>N</m:t>
            </m:r>
          </m:e>
          <m:sub>
            <m:r>
              <m:rPr>
                <m:sty m:val="bi"/>
              </m:rPr>
              <w:rPr>
                <w:rFonts w:ascii="Cambria Math" w:hAnsi="Cambria Math"/>
              </w:rPr>
              <m:t>6</m:t>
            </m:r>
          </m:sub>
        </m:sSub>
        <m:d>
          <m:dPr>
            <m:ctrlPr>
              <w:rPr>
                <w:rFonts w:ascii="Cambria Math" w:hAnsi="Cambria Math"/>
              </w:rPr>
            </m:ctrlPr>
          </m:dPr>
          <m:e>
            <m:r>
              <m:rPr>
                <m:sty m:val="bi"/>
              </m:rPr>
              <w:rPr>
                <w:rFonts w:ascii="Cambria Math" w:hAnsi="Cambria Math"/>
              </w:rPr>
              <m:t>μ</m:t>
            </m:r>
            <m:r>
              <m:rPr>
                <m:sty m:val="b"/>
              </m:rPr>
              <w:rPr>
                <w:rFonts w:ascii="Cambria Math" w:hAnsi="Cambria Math"/>
              </w:rPr>
              <m:t>,</m:t>
            </m:r>
            <m:r>
              <m:rPr>
                <m:sty m:val="bi"/>
              </m:rPr>
              <w:rPr>
                <w:rFonts w:ascii="Cambria Math" w:hAnsi="Cambria Math"/>
              </w:rPr>
              <m:t>Σ</m:t>
            </m:r>
          </m:e>
        </m:d>
      </m:oMath>
      <w:r>
        <w:t xml:space="preserve"> population. Specify each of the following completely.</w:t>
      </w:r>
    </w:p>
    <w:p w14:paraId="52314686" w14:textId="77777777" w:rsidR="00C76A70" w:rsidRDefault="00C76A70" w:rsidP="00C76A70">
      <w:pPr>
        <w:pStyle w:val="Heading3"/>
        <w:spacing w:before="0"/>
        <w:rPr>
          <w:ins w:id="111" w:author="Gabrielle Salamanca" w:date="2024-03-30T17:22:00Z"/>
        </w:rPr>
      </w:pPr>
      <w:bookmarkStart w:id="112" w:name="X56034a16e6b4a337d84743c3f0b91bc7312f4e3"/>
    </w:p>
    <w:p w14:paraId="476B55C6" w14:textId="77777777" w:rsidR="0084299D" w:rsidRDefault="00000000" w:rsidP="00C76A70">
      <w:pPr>
        <w:pStyle w:val="Heading3"/>
        <w:spacing w:before="0"/>
      </w:pPr>
      <w:r>
        <w:t xml:space="preserve">(a) The distribution of </w:t>
      </w:r>
      <m:oMath>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μ</m:t>
            </m:r>
          </m:e>
        </m:d>
        <m:r>
          <m:rPr>
            <m:sty m:val="b"/>
          </m:rPr>
          <w:rPr>
            <w:rFonts w:ascii="Cambria Math" w:hAnsi="Cambria Math"/>
          </w:rPr>
          <m:t>'</m:t>
        </m:r>
        <m:sSup>
          <m:sSupPr>
            <m:ctrlPr>
              <w:rPr>
                <w:rFonts w:ascii="Cambria Math" w:hAnsi="Cambria Math"/>
              </w:rPr>
            </m:ctrlPr>
          </m:sSupPr>
          <m:e>
            <m:r>
              <m:rPr>
                <m:sty m:val="bi"/>
              </m:rPr>
              <w:rPr>
                <w:rFonts w:ascii="Cambria Math" w:hAnsi="Cambria Math"/>
              </w:rPr>
              <m:t>Σ</m:t>
            </m:r>
          </m:e>
          <m:sup>
            <m:r>
              <m:rPr>
                <m:sty m:val="b"/>
              </m:rPr>
              <w:rPr>
                <w:rFonts w:ascii="Cambria Math" w:hAnsi="Cambria Math"/>
              </w:rPr>
              <m:t>-</m:t>
            </m:r>
            <m:r>
              <m:rPr>
                <m:sty m:val="bi"/>
              </m:rPr>
              <w:rPr>
                <w:rFonts w:ascii="Cambria Math" w:hAnsi="Cambria Math"/>
              </w:rPr>
              <m:t>1</m:t>
            </m:r>
          </m:sup>
        </m:sSup>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rPr>
              <m:t>μ</m:t>
            </m:r>
          </m:e>
        </m:d>
      </m:oMath>
    </w:p>
    <w:p w14:paraId="7BC677A0" w14:textId="77777777" w:rsidR="0084299D" w:rsidRDefault="00000000" w:rsidP="00C76A70">
      <w:pPr>
        <w:pStyle w:val="FirstParagraph"/>
        <w:spacing w:before="0" w:after="0"/>
      </w:pPr>
      <w:r>
        <w:t xml:space="preserve">From </w:t>
      </w:r>
      <w:r>
        <w:rPr>
          <w:b/>
          <w:bCs/>
        </w:rPr>
        <w:t>Result 4.7</w:t>
      </w:r>
      <w:r>
        <w:t>:</w:t>
      </w:r>
    </w:p>
    <w:p w14:paraId="27CD22D1" w14:textId="77777777" w:rsidR="001A0E2A" w:rsidRDefault="001A0E2A" w:rsidP="00C76A70">
      <w:pPr>
        <w:pStyle w:val="BodyText"/>
        <w:spacing w:before="0" w:after="0"/>
        <w:rPr>
          <w:i/>
          <w:iCs/>
        </w:rPr>
      </w:pPr>
    </w:p>
    <w:p w14:paraId="07E82825" w14:textId="67A45E93" w:rsidR="0084299D" w:rsidRPr="00B72D9D" w:rsidRDefault="00000000" w:rsidP="00C76A70">
      <w:pPr>
        <w:pStyle w:val="BodyText"/>
        <w:spacing w:before="0" w:after="0"/>
        <w:rPr>
          <w:i/>
          <w:iCs/>
          <w:rPrChange w:id="113" w:author="Gabrielle Salamanca" w:date="2024-03-30T17:31:00Z">
            <w:rPr/>
          </w:rPrChange>
        </w:rPr>
      </w:pPr>
      <w:r w:rsidRPr="00B72D9D">
        <w:rPr>
          <w:i/>
          <w:iCs/>
          <w:rPrChange w:id="114" w:author="Gabrielle Salamanca" w:date="2024-03-30T17:31:00Z">
            <w:rPr/>
          </w:rPrChange>
        </w:rPr>
        <w:t xml:space="preserve">Let </w:t>
      </w:r>
      <w:r w:rsidRPr="00B72D9D">
        <w:rPr>
          <w:b/>
          <w:bCs/>
          <w:i/>
          <w:iCs/>
          <w:rPrChange w:id="115" w:author="Gabrielle Salamanca" w:date="2024-03-30T17:31:00Z">
            <w:rPr>
              <w:b/>
              <w:bCs/>
            </w:rPr>
          </w:rPrChange>
        </w:rPr>
        <w:t>X</w:t>
      </w:r>
      <w:r w:rsidRPr="00B72D9D">
        <w:rPr>
          <w:i/>
          <w:iCs/>
          <w:rPrChange w:id="116" w:author="Gabrielle Salamanca" w:date="2024-03-30T17:31:00Z">
            <w:rPr/>
          </w:rPrChange>
        </w:rPr>
        <w:t xml:space="preserve"> be distributed as </w:t>
      </w:r>
      <m:oMath>
        <m:sSub>
          <m:sSubPr>
            <m:ctrlPr>
              <w:rPr>
                <w:rFonts w:ascii="Cambria Math" w:hAnsi="Cambria Math"/>
                <w:i/>
                <w:iCs/>
              </w:rPr>
            </m:ctrlPr>
          </m:sSubPr>
          <m:e>
            <m:r>
              <w:rPr>
                <w:rFonts w:ascii="Cambria Math" w:hAnsi="Cambria Math"/>
              </w:rPr>
              <m:t>N</m:t>
            </m:r>
          </m:e>
          <m:sub>
            <m:r>
              <w:rPr>
                <w:rFonts w:ascii="Cambria Math" w:hAnsi="Cambria Math"/>
              </w:rPr>
              <m:t>p</m:t>
            </m:r>
          </m:sub>
        </m:sSub>
        <m:d>
          <m:dPr>
            <m:ctrlPr>
              <w:rPr>
                <w:rFonts w:ascii="Cambria Math" w:hAnsi="Cambria Math"/>
                <w:i/>
                <w:iCs/>
              </w:rPr>
            </m:ctrlPr>
          </m:dPr>
          <m:e>
            <m:r>
              <w:rPr>
                <w:rFonts w:ascii="Cambria Math" w:hAnsi="Cambria Math"/>
              </w:rPr>
              <m:t>μ,Σ</m:t>
            </m:r>
          </m:e>
        </m:d>
      </m:oMath>
      <w:r w:rsidRPr="00B72D9D">
        <w:rPr>
          <w:i/>
          <w:iCs/>
          <w:rPrChange w:id="117" w:author="Gabrielle Salamanca" w:date="2024-03-30T17:31:00Z">
            <w:rPr/>
          </w:rPrChange>
        </w:rPr>
        <w:t xml:space="preserve"> with </w:t>
      </w:r>
      <m:oMath>
        <m:d>
          <m:dPr>
            <m:begChr m:val="|"/>
            <m:endChr m:val="|"/>
            <m:ctrlPr>
              <w:rPr>
                <w:rFonts w:ascii="Cambria Math" w:hAnsi="Cambria Math"/>
                <w:i/>
                <w:iCs/>
              </w:rPr>
            </m:ctrlPr>
          </m:dPr>
          <m:e>
            <m:r>
              <w:rPr>
                <w:rFonts w:ascii="Cambria Math" w:hAnsi="Cambria Math"/>
              </w:rPr>
              <m:t>Σ</m:t>
            </m:r>
          </m:e>
        </m:d>
        <m:r>
          <w:rPr>
            <w:rFonts w:ascii="Cambria Math" w:hAnsi="Cambria Math"/>
          </w:rPr>
          <m:t>&gt;0</m:t>
        </m:r>
      </m:oMath>
      <w:r w:rsidRPr="00B72D9D">
        <w:rPr>
          <w:i/>
          <w:iCs/>
          <w:rPrChange w:id="118" w:author="Gabrielle Salamanca" w:date="2024-03-30T17:31:00Z">
            <w:rPr/>
          </w:rPrChange>
        </w:rPr>
        <w:t>. Then</w:t>
      </w:r>
    </w:p>
    <w:p w14:paraId="7058C005" w14:textId="77777777" w:rsidR="0084299D" w:rsidRPr="00B72D9D" w:rsidRDefault="00000000" w:rsidP="00C76A70">
      <w:pPr>
        <w:pStyle w:val="Compact"/>
        <w:numPr>
          <w:ilvl w:val="0"/>
          <w:numId w:val="2"/>
        </w:numPr>
        <w:spacing w:before="0" w:after="0"/>
        <w:rPr>
          <w:i/>
          <w:iCs/>
          <w:rPrChange w:id="119" w:author="Gabrielle Salamanca" w:date="2024-03-30T17:31:00Z">
            <w:rPr/>
          </w:rPrChange>
        </w:rPr>
      </w:pPr>
      <m:oMath>
        <m:d>
          <m:dPr>
            <m:ctrlPr>
              <w:rPr>
                <w:rFonts w:ascii="Cambria Math" w:hAnsi="Cambria Math"/>
                <w:i/>
                <w:iCs/>
              </w:rPr>
            </m:ctrlPr>
          </m:dPr>
          <m:e>
            <m:r>
              <w:rPr>
                <w:rFonts w:ascii="Cambria Math" w:hAnsi="Cambria Math"/>
              </w:rPr>
              <m:t>X-μ</m:t>
            </m:r>
          </m:e>
        </m:d>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-1</m:t>
            </m:r>
          </m:sup>
        </m:sSup>
        <m:d>
          <m:dPr>
            <m:ctrlPr>
              <w:rPr>
                <w:rFonts w:ascii="Cambria Math" w:hAnsi="Cambria Math"/>
                <w:i/>
                <w:iCs/>
              </w:rPr>
            </m:ctrlPr>
          </m:dPr>
          <m:e>
            <m:r>
              <w:rPr>
                <w:rFonts w:ascii="Cambria Math" w:hAnsi="Cambria Math"/>
              </w:rPr>
              <m:t>X-μ</m:t>
            </m:r>
          </m:e>
        </m:d>
      </m:oMath>
      <w:r w:rsidRPr="00B72D9D">
        <w:rPr>
          <w:i/>
          <w:iCs/>
          <w:rPrChange w:id="120" w:author="Gabrielle Salamanca" w:date="2024-03-30T17:31:00Z">
            <w:rPr/>
          </w:rPrChange>
        </w:rPr>
        <w:t xml:space="preserve"> is distributed as </w:t>
      </w:r>
      <m:oMath>
        <m:sSubSup>
          <m:sSubSupPr>
            <m:ctrlPr>
              <w:rPr>
                <w:rFonts w:ascii="Cambria Math" w:hAnsi="Cambria Math"/>
                <w:i/>
                <w:iCs/>
              </w:rPr>
            </m:ctrlPr>
          </m:sSubSupPr>
          <m:e>
            <m:r>
              <w:rPr>
                <w:rFonts w:ascii="Cambria Math" w:hAnsi="Cambria Math"/>
              </w:rPr>
              <m:t>χ</m:t>
            </m:r>
          </m:e>
          <m:sub>
            <m:r>
              <w:rPr>
                <w:rFonts w:ascii="Cambria Math" w:hAnsi="Cambria Math"/>
              </w:rPr>
              <m:t>p</m:t>
            </m:r>
          </m:sub>
          <m:sup>
            <m:r>
              <w:rPr>
                <w:rFonts w:ascii="Cambria Math" w:hAnsi="Cambria Math"/>
              </w:rPr>
              <m:t>2</m:t>
            </m:r>
          </m:sup>
        </m:sSubSup>
      </m:oMath>
      <w:r w:rsidRPr="00B72D9D">
        <w:rPr>
          <w:i/>
          <w:iCs/>
          <w:rPrChange w:id="121" w:author="Gabrielle Salamanca" w:date="2024-03-30T17:31:00Z">
            <w:rPr/>
          </w:rPrChange>
        </w:rPr>
        <w:t xml:space="preserve">, where </w:t>
      </w:r>
      <m:oMath>
        <m:sSubSup>
          <m:sSubSupPr>
            <m:ctrlPr>
              <w:rPr>
                <w:rFonts w:ascii="Cambria Math" w:hAnsi="Cambria Math"/>
                <w:i/>
                <w:iCs/>
              </w:rPr>
            </m:ctrlPr>
          </m:sSubSupPr>
          <m:e>
            <m:r>
              <w:rPr>
                <w:rFonts w:ascii="Cambria Math" w:hAnsi="Cambria Math"/>
              </w:rPr>
              <m:t>χ</m:t>
            </m:r>
          </m:e>
          <m:sub>
            <m:r>
              <w:rPr>
                <w:rFonts w:ascii="Cambria Math" w:hAnsi="Cambria Math"/>
              </w:rPr>
              <m:t>p</m:t>
            </m:r>
          </m:sub>
          <m:sup>
            <m:r>
              <w:rPr>
                <w:rFonts w:ascii="Cambria Math" w:hAnsi="Cambria Math"/>
              </w:rPr>
              <m:t>2</m:t>
            </m:r>
          </m:sup>
        </m:sSubSup>
      </m:oMath>
      <w:r w:rsidRPr="00B72D9D">
        <w:rPr>
          <w:i/>
          <w:iCs/>
          <w:rPrChange w:id="122" w:author="Gabrielle Salamanca" w:date="2024-03-30T17:31:00Z">
            <w:rPr/>
          </w:rPrChange>
        </w:rPr>
        <w:t xml:space="preserve"> denotes the chi-square distribution with p degrees of freedom</w:t>
      </w:r>
    </w:p>
    <w:p w14:paraId="075CEA77" w14:textId="77777777" w:rsidR="001A0E2A" w:rsidRDefault="001A0E2A" w:rsidP="00C76A70">
      <w:pPr>
        <w:pStyle w:val="FirstParagraph"/>
        <w:spacing w:before="0" w:after="0"/>
      </w:pPr>
    </w:p>
    <w:p w14:paraId="17CB82F2" w14:textId="0D476791" w:rsidR="0084299D" w:rsidRDefault="00000000" w:rsidP="00C76A70">
      <w:pPr>
        <w:pStyle w:val="FirstParagraph"/>
        <w:spacing w:before="0" w:after="0"/>
      </w:pPr>
      <w:r>
        <w:t xml:space="preserve">Therefore,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μ</m:t>
            </m:r>
          </m:e>
        </m:d>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m:t>
            </m:r>
            <m:r>
              <w:rPr>
                <w:rFonts w:ascii="Cambria Math" w:hAnsi="Cambria Math"/>
              </w:rPr>
              <m:t>1</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μ</m:t>
            </m:r>
          </m:e>
        </m:d>
      </m:oMath>
      <w:r>
        <w:t xml:space="preserve"> ~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with 6 degrees of freedom, because </w:t>
      </w:r>
      <m:oMath>
        <m:sSub>
          <m:sSubPr>
            <m:ctrlPr>
              <w:rPr>
                <w:rFonts w:ascii="Cambria Math" w:hAnsi="Cambria Math"/>
              </w:rPr>
            </m:ctrlPr>
          </m:sSubPr>
          <m:e>
            <m:r>
              <w:rPr>
                <w:rFonts w:ascii="Cambria Math" w:hAnsi="Cambria Math"/>
              </w:rPr>
              <m:t>N</m:t>
            </m:r>
          </m:e>
          <m:sub>
            <m:r>
              <w:rPr>
                <w:rFonts w:ascii="Cambria Math" w:hAnsi="Cambria Math"/>
              </w:rPr>
              <m:t>6</m:t>
            </m:r>
          </m:sub>
        </m:sSub>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Σ</m:t>
            </m:r>
          </m:e>
        </m:d>
      </m:oMath>
      <w:r>
        <w:t>.</w:t>
      </w:r>
    </w:p>
    <w:p w14:paraId="756B2C97" w14:textId="77777777" w:rsidR="00C76A70" w:rsidRDefault="00C76A70" w:rsidP="00C76A70">
      <w:pPr>
        <w:pStyle w:val="Heading3"/>
        <w:spacing w:before="0"/>
        <w:rPr>
          <w:ins w:id="123" w:author="Gabrielle Salamanca" w:date="2024-03-30T17:22:00Z"/>
        </w:rPr>
      </w:pPr>
      <w:bookmarkStart w:id="124" w:name="Xc7b162047479e2fe927129f044e015e20f4e222"/>
      <w:bookmarkEnd w:id="112"/>
    </w:p>
    <w:p w14:paraId="2B9AA347" w14:textId="77777777" w:rsidR="0084299D" w:rsidRDefault="00000000" w:rsidP="00C76A70">
      <w:pPr>
        <w:pStyle w:val="Heading3"/>
        <w:spacing w:before="0"/>
      </w:pPr>
      <w:r>
        <w:t xml:space="preserve">(b) The distributions of </w:t>
      </w:r>
      <m:oMath>
        <m:acc>
          <m:accPr>
            <m:chr m:val="‾"/>
            <m:ctrlPr>
              <w:rPr>
                <w:rFonts w:ascii="Cambria Math" w:hAnsi="Cambria Math"/>
              </w:rPr>
            </m:ctrlPr>
          </m:accPr>
          <m:e>
            <m:r>
              <m:rPr>
                <m:sty m:val="bi"/>
              </m:rPr>
              <w:rPr>
                <w:rFonts w:ascii="Cambria Math" w:hAnsi="Cambria Math"/>
              </w:rPr>
              <m:t>X</m:t>
            </m:r>
          </m:e>
        </m:acc>
      </m:oMath>
      <w:r>
        <w:t xml:space="preserve"> and </w:t>
      </w:r>
      <m:oMath>
        <m:rad>
          <m:radPr>
            <m:degHide m:val="1"/>
            <m:ctrlPr>
              <w:rPr>
                <w:rFonts w:ascii="Cambria Math" w:hAnsi="Cambria Math"/>
              </w:rPr>
            </m:ctrlPr>
          </m:radPr>
          <m:deg/>
          <m:e>
            <m:r>
              <m:rPr>
                <m:sty m:val="bi"/>
              </m:rPr>
              <w:rPr>
                <w:rFonts w:ascii="Cambria Math" w:hAnsi="Cambria Math"/>
              </w:rPr>
              <m:t>n</m:t>
            </m:r>
          </m:e>
        </m:rad>
        <m:d>
          <m:dPr>
            <m:ctrlPr>
              <w:rPr>
                <w:rFonts w:ascii="Cambria Math" w:hAnsi="Cambria Math"/>
              </w:rPr>
            </m:ctrlPr>
          </m:dPr>
          <m:e>
            <m:acc>
              <m:accPr>
                <m:chr m:val="‾"/>
                <m:ctrlPr>
                  <w:rPr>
                    <w:rFonts w:ascii="Cambria Math" w:hAnsi="Cambria Math"/>
                  </w:rPr>
                </m:ctrlPr>
              </m:accPr>
              <m:e>
                <m:r>
                  <m:rPr>
                    <m:sty m:val="bi"/>
                  </m:rPr>
                  <w:rPr>
                    <w:rFonts w:ascii="Cambria Math" w:hAnsi="Cambria Math"/>
                  </w:rPr>
                  <m:t>X</m:t>
                </m:r>
              </m:e>
            </m:acc>
            <m:r>
              <m:rPr>
                <m:sty m:val="b"/>
              </m:rPr>
              <w:rPr>
                <w:rFonts w:ascii="Cambria Math" w:hAnsi="Cambria Math"/>
              </w:rPr>
              <m:t>-</m:t>
            </m:r>
            <m:r>
              <m:rPr>
                <m:sty m:val="bi"/>
              </m:rPr>
              <w:rPr>
                <w:rFonts w:ascii="Cambria Math" w:hAnsi="Cambria Math"/>
              </w:rPr>
              <m:t>μ</m:t>
            </m:r>
          </m:e>
        </m:d>
      </m:oMath>
    </w:p>
    <w:p w14:paraId="6676AF89" w14:textId="77777777" w:rsidR="0084299D" w:rsidRDefault="00000000" w:rsidP="00C76A70">
      <w:pPr>
        <w:pStyle w:val="FirstParagraph"/>
        <w:spacing w:before="0" w:after="0"/>
      </w:pPr>
      <w:r>
        <w:t xml:space="preserve">From (4-23), we know </w:t>
      </w:r>
      <m:oMath>
        <m:acc>
          <m:accPr>
            <m:chr m:val="‾"/>
            <m:ctrlPr>
              <w:rPr>
                <w:rFonts w:ascii="Cambria Math" w:hAnsi="Cambria Math"/>
              </w:rPr>
            </m:ctrlPr>
          </m:accPr>
          <m:e>
            <m:r>
              <w:rPr>
                <w:rFonts w:ascii="Cambria Math" w:hAnsi="Cambria Math"/>
              </w:rPr>
              <m:t>X</m:t>
            </m:r>
          </m:e>
        </m:acc>
      </m:oMath>
      <w:r>
        <w:t xml:space="preserve"> is distributed as </w:t>
      </w:r>
      <m:oMath>
        <m:sSub>
          <m:sSubPr>
            <m:ctrlPr>
              <w:rPr>
                <w:rFonts w:ascii="Cambria Math" w:hAnsi="Cambria Math"/>
              </w:rPr>
            </m:ctrlPr>
          </m:sSubPr>
          <m:e>
            <m:r>
              <w:rPr>
                <w:rFonts w:ascii="Cambria Math" w:hAnsi="Cambria Math"/>
              </w:rPr>
              <m:t>N</m:t>
            </m:r>
          </m:e>
          <m:sub>
            <m:r>
              <w:rPr>
                <w:rFonts w:ascii="Cambria Math" w:hAnsi="Cambria Math"/>
              </w:rPr>
              <m:t>p</m:t>
            </m:r>
          </m:sub>
        </m:sSub>
        <m:d>
          <m:dPr>
            <m:ctrlPr>
              <w:rPr>
                <w:rFonts w:ascii="Cambria Math" w:hAnsi="Cambria Math"/>
              </w:rPr>
            </m:ctrlPr>
          </m:dPr>
          <m:e>
            <m:r>
              <w:rPr>
                <w:rFonts w:ascii="Cambria Math" w:hAnsi="Cambria Math"/>
              </w:rPr>
              <m:t>μ</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Σ</m:t>
            </m:r>
          </m:e>
        </m:d>
      </m:oMath>
      <w:r>
        <w:t>. Therefore:</w:t>
      </w:r>
    </w:p>
    <w:p w14:paraId="72390551" w14:textId="77777777" w:rsidR="0084299D" w:rsidRDefault="00000000" w:rsidP="00C76A70">
      <w:pPr>
        <w:pStyle w:val="BodyText"/>
        <w:spacing w:before="0" w:after="0"/>
      </w:pPr>
      <m:oMath>
        <m:acc>
          <m:accPr>
            <m:chr m:val="‾"/>
            <m:ctrlPr>
              <w:rPr>
                <w:rFonts w:ascii="Cambria Math" w:hAnsi="Cambria Math"/>
              </w:rPr>
            </m:ctrlPr>
          </m:accPr>
          <m:e>
            <m:r>
              <w:rPr>
                <w:rFonts w:ascii="Cambria Math" w:hAnsi="Cambria Math"/>
              </w:rPr>
              <m:t>X</m:t>
            </m:r>
          </m:e>
        </m:acc>
      </m:oMath>
      <w:r>
        <w:t xml:space="preserve"> ~ </w:t>
      </w:r>
      <m:oMath>
        <m:sSub>
          <m:sSubPr>
            <m:ctrlPr>
              <w:rPr>
                <w:rFonts w:ascii="Cambria Math" w:hAnsi="Cambria Math"/>
              </w:rPr>
            </m:ctrlPr>
          </m:sSubPr>
          <m:e>
            <m:r>
              <w:rPr>
                <w:rFonts w:ascii="Cambria Math" w:hAnsi="Cambria Math"/>
              </w:rPr>
              <m:t>N</m:t>
            </m:r>
          </m:e>
          <m:sub>
            <m:r>
              <w:rPr>
                <w:rFonts w:ascii="Cambria Math" w:hAnsi="Cambria Math"/>
              </w:rPr>
              <m:t>6</m:t>
            </m:r>
          </m:sub>
        </m:sSub>
        <m:d>
          <m:dPr>
            <m:ctrlPr>
              <w:rPr>
                <w:rFonts w:ascii="Cambria Math" w:hAnsi="Cambria Math"/>
              </w:rPr>
            </m:ctrlPr>
          </m:dPr>
          <m:e>
            <m:r>
              <w:rPr>
                <w:rFonts w:ascii="Cambria Math" w:hAnsi="Cambria Math"/>
              </w:rPr>
              <m:t>0</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20</m:t>
                </m:r>
              </m:den>
            </m:f>
            <m:r>
              <w:rPr>
                <w:rFonts w:ascii="Cambria Math" w:hAnsi="Cambria Math"/>
              </w:rPr>
              <m:t>Σ</m:t>
            </m:r>
          </m:e>
        </m:d>
      </m:oMath>
    </w:p>
    <w:p w14:paraId="108DD982" w14:textId="77777777" w:rsidR="0084299D" w:rsidRDefault="00000000" w:rsidP="00C76A70">
      <w:pPr>
        <w:pStyle w:val="BodyText"/>
        <w:spacing w:before="0" w:after="0"/>
      </w:pPr>
      <m:oMath>
        <m:rad>
          <m:radPr>
            <m:degHide m:val="1"/>
            <m:ctrlPr>
              <w:rPr>
                <w:rFonts w:ascii="Cambria Math" w:hAnsi="Cambria Math"/>
              </w:rPr>
            </m:ctrlPr>
          </m:radPr>
          <m:deg/>
          <m:e>
            <m:r>
              <w:rPr>
                <w:rFonts w:ascii="Cambria Math" w:hAnsi="Cambria Math"/>
              </w:rPr>
              <m:t>n</m:t>
            </m:r>
          </m:e>
        </m:rad>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e>
        </m:d>
        <m:r>
          <m:rPr>
            <m:sty m:val="p"/>
          </m:rPr>
          <w:rPr>
            <w:rFonts w:ascii="Cambria Math" w:hAnsi="Cambria Math"/>
          </w:rPr>
          <m:t>⇒</m:t>
        </m:r>
        <m:rad>
          <m:radPr>
            <m:degHide m:val="1"/>
            <m:ctrlPr>
              <w:rPr>
                <w:rFonts w:ascii="Cambria Math" w:hAnsi="Cambria Math"/>
              </w:rPr>
            </m:ctrlPr>
          </m:radPr>
          <m:deg/>
          <m:e>
            <m:r>
              <w:rPr>
                <w:rFonts w:ascii="Cambria Math" w:hAnsi="Cambria Math"/>
              </w:rPr>
              <m:t>20</m:t>
            </m:r>
          </m:e>
        </m:rad>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e>
        </m:d>
      </m:oMath>
      <w:r>
        <w:t xml:space="preserve"> ~ </w:t>
      </w:r>
      <m:oMath>
        <m:sSub>
          <m:sSubPr>
            <m:ctrlPr>
              <w:rPr>
                <w:rFonts w:ascii="Cambria Math" w:hAnsi="Cambria Math"/>
              </w:rPr>
            </m:ctrlPr>
          </m:sSubPr>
          <m:e>
            <m:r>
              <w:rPr>
                <w:rFonts w:ascii="Cambria Math" w:hAnsi="Cambria Math"/>
              </w:rPr>
              <m:t>N</m:t>
            </m:r>
          </m:e>
          <m:sub>
            <m:r>
              <w:rPr>
                <w:rFonts w:ascii="Cambria Math" w:hAnsi="Cambria Math"/>
              </w:rPr>
              <m:t>6</m:t>
            </m:r>
          </m:sub>
        </m:sSub>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w:p>
    <w:p w14:paraId="2CDE050D" w14:textId="77777777" w:rsidR="00C76A70" w:rsidRDefault="00C76A70" w:rsidP="00C76A70">
      <w:pPr>
        <w:pStyle w:val="Heading3"/>
        <w:spacing w:before="0"/>
        <w:rPr>
          <w:ins w:id="125" w:author="Gabrielle Salamanca" w:date="2024-03-30T17:22:00Z"/>
        </w:rPr>
      </w:pPr>
      <w:bookmarkStart w:id="126" w:name="c-the-distribution-of-n-1s"/>
      <w:bookmarkEnd w:id="124"/>
    </w:p>
    <w:p w14:paraId="5C749FBC" w14:textId="77777777" w:rsidR="0084299D" w:rsidRDefault="00000000" w:rsidP="00C76A70">
      <w:pPr>
        <w:pStyle w:val="Heading3"/>
        <w:spacing w:before="0"/>
      </w:pPr>
      <w:r>
        <w:t xml:space="preserve">(c) The distribution of </w:t>
      </w:r>
      <m:oMath>
        <m:d>
          <m:dPr>
            <m:ctrlPr>
              <w:rPr>
                <w:rFonts w:ascii="Cambria Math" w:hAnsi="Cambria Math"/>
              </w:rPr>
            </m:ctrlPr>
          </m:dPr>
          <m:e>
            <m:r>
              <m:rPr>
                <m:sty m:val="bi"/>
              </m:rPr>
              <w:rPr>
                <w:rFonts w:ascii="Cambria Math" w:hAnsi="Cambria Math"/>
              </w:rPr>
              <m:t>n</m:t>
            </m:r>
            <m:r>
              <m:rPr>
                <m:sty m:val="b"/>
              </m:rPr>
              <w:rPr>
                <w:rFonts w:ascii="Cambria Math" w:hAnsi="Cambria Math"/>
              </w:rPr>
              <m:t>-</m:t>
            </m:r>
            <m:r>
              <m:rPr>
                <m:sty m:val="bi"/>
              </m:rPr>
              <w:rPr>
                <w:rFonts w:ascii="Cambria Math" w:hAnsi="Cambria Math"/>
              </w:rPr>
              <m:t>1</m:t>
            </m:r>
          </m:e>
        </m:d>
        <m:r>
          <m:rPr>
            <m:sty m:val="bi"/>
          </m:rPr>
          <w:rPr>
            <w:rFonts w:ascii="Cambria Math" w:hAnsi="Cambria Math"/>
          </w:rPr>
          <m:t>S</m:t>
        </m:r>
      </m:oMath>
    </w:p>
    <w:p w14:paraId="0120CB3D" w14:textId="77777777" w:rsidR="0084299D" w:rsidRDefault="00000000" w:rsidP="00C76A70">
      <w:pPr>
        <w:pStyle w:val="FirstParagraph"/>
        <w:spacing w:before="0" w:after="0"/>
      </w:pPr>
      <w:r>
        <w:t xml:space="preserve">From (4-23), we know </w:t>
      </w:r>
      <m:oMath>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w:rPr>
            <w:rFonts w:ascii="Cambria Math" w:hAnsi="Cambria Math"/>
          </w:rPr>
          <m:t>S</m:t>
        </m:r>
      </m:oMath>
      <w:r>
        <w:t xml:space="preserve"> is distributed as a Wishart random matrix with </w:t>
      </w:r>
      <m:oMath>
        <m:r>
          <w:rPr>
            <w:rFonts w:ascii="Cambria Math" w:hAnsi="Cambria Math"/>
          </w:rPr>
          <m:t>n</m:t>
        </m:r>
        <m:r>
          <m:rPr>
            <m:sty m:val="p"/>
          </m:rPr>
          <w:rPr>
            <w:rFonts w:ascii="Cambria Math" w:hAnsi="Cambria Math"/>
          </w:rPr>
          <m:t>-</m:t>
        </m:r>
        <m:r>
          <w:rPr>
            <w:rFonts w:ascii="Cambria Math" w:hAnsi="Cambria Math"/>
          </w:rPr>
          <m:t>1</m:t>
        </m:r>
      </m:oMath>
      <w:r>
        <w:t xml:space="preserve"> degrees of freedom. Therefore, </w:t>
      </w:r>
      <m:oMath>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r>
          <w:rPr>
            <w:rFonts w:ascii="Cambria Math" w:hAnsi="Cambria Math"/>
          </w:rPr>
          <m:t>S</m:t>
        </m:r>
        <m:r>
          <m:rPr>
            <m:sty m:val="p"/>
          </m:rPr>
          <w:rPr>
            <w:rFonts w:ascii="Cambria Math" w:hAnsi="Cambria Math"/>
          </w:rPr>
          <m:t>=</m:t>
        </m:r>
        <m:d>
          <m:dPr>
            <m:ctrlPr>
              <w:rPr>
                <w:rFonts w:ascii="Cambria Math" w:hAnsi="Cambria Math"/>
              </w:rPr>
            </m:ctrlPr>
          </m:dPr>
          <m:e>
            <m:r>
              <w:rPr>
                <w:rFonts w:ascii="Cambria Math" w:hAnsi="Cambria Math"/>
              </w:rPr>
              <m:t>20</m:t>
            </m:r>
            <m:r>
              <m:rPr>
                <m:sty m:val="p"/>
              </m:rPr>
              <w:rPr>
                <w:rFonts w:ascii="Cambria Math" w:hAnsi="Cambria Math"/>
              </w:rPr>
              <m:t>-</m:t>
            </m:r>
            <m:r>
              <w:rPr>
                <w:rFonts w:ascii="Cambria Math" w:hAnsi="Cambria Math"/>
              </w:rPr>
              <m:t>1</m:t>
            </m:r>
          </m:e>
        </m:d>
        <m:r>
          <w:rPr>
            <w:rFonts w:ascii="Cambria Math" w:hAnsi="Cambria Math"/>
          </w:rPr>
          <m:t>S</m:t>
        </m:r>
        <m:r>
          <m:rPr>
            <m:sty m:val="p"/>
          </m:rPr>
          <w:rPr>
            <w:rFonts w:ascii="Cambria Math" w:hAnsi="Cambria Math"/>
          </w:rPr>
          <m:t>=</m:t>
        </m:r>
        <m:r>
          <w:rPr>
            <w:rFonts w:ascii="Cambria Math" w:hAnsi="Cambria Math"/>
          </w:rPr>
          <m:t>19S</m:t>
        </m:r>
      </m:oMath>
      <w:r>
        <w:t xml:space="preserve"> has a Wishart distribution with 19 degrees of freedom.</w:t>
      </w:r>
    </w:p>
    <w:p w14:paraId="622191C4" w14:textId="0200573D" w:rsidR="0084299D" w:rsidRDefault="00000000" w:rsidP="00C76A70">
      <w:pPr>
        <w:pStyle w:val="Heading2"/>
        <w:spacing w:before="0"/>
      </w:pPr>
      <w:bookmarkStart w:id="127" w:name="X4eb65a8b0b91fe84f428d76e88a29a561b9fc02"/>
      <w:bookmarkEnd w:id="110"/>
      <w:bookmarkEnd w:id="126"/>
      <w:r>
        <w:lastRenderedPageBreak/>
        <w:t xml:space="preserve">23. Consider the annual rates of return (including </w:t>
      </w:r>
      <w:r w:rsidR="001A0E2A">
        <w:t>dividend</w:t>
      </w:r>
      <w:r>
        <w:t>) on the Dow-Jones industrial average for the years 1996-2005. These data, multiplied by 100, are: -0.6, 3.1, 25.3, -16.8, -7.1, -6.2, 25.2, 22.6, 26.0. Use these 10 observations to complete the following.</w:t>
      </w:r>
    </w:p>
    <w:p w14:paraId="3CE1E54B" w14:textId="1AC69B2A" w:rsidR="0084299D" w:rsidRDefault="00000000" w:rsidP="00C76A70">
      <w:pPr>
        <w:pStyle w:val="Heading3"/>
        <w:spacing w:before="0"/>
      </w:pPr>
      <w:bookmarkStart w:id="128" w:name="X74ca707ba7b989b43642f791065bb5969811984"/>
      <w:r>
        <w:t xml:space="preserve">(a) Construct a Q-Q plot. Do the data seem to be normally </w:t>
      </w:r>
      <w:r w:rsidR="001A0E2A">
        <w:t>distributed</w:t>
      </w:r>
      <w:r>
        <w:t>? Explain.</w:t>
      </w:r>
    </w:p>
    <w:p w14:paraId="4126526D" w14:textId="77777777" w:rsidR="0084299D" w:rsidRDefault="00000000">
      <w:pPr>
        <w:pStyle w:val="FirstParagraph"/>
        <w:spacing w:before="0" w:after="0"/>
        <w:jc w:val="center"/>
        <w:pPrChange w:id="129" w:author="Gabrielle Salamanca" w:date="2024-03-30T17:23:00Z">
          <w:pPr>
            <w:pStyle w:val="FirstParagraph"/>
            <w:spacing w:before="0" w:after="0"/>
          </w:pPr>
        </w:pPrChange>
      </w:pPr>
      <w:r>
        <w:rPr>
          <w:noProof/>
        </w:rPr>
        <w:drawing>
          <wp:inline distT="0" distB="0" distL="0" distR="0" wp14:anchorId="3F3082EC" wp14:editId="431B6908">
            <wp:extent cx="4474724" cy="3044758"/>
            <wp:effectExtent l="0" t="0" r="2540" b="381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760-Ch4-HW_files/figure-docx/unnamed-chunk-16-1.png"/>
                    <pic:cNvPicPr>
                      <a:picLocks noChangeAspect="1" noChangeArrowheads="1"/>
                    </pic:cNvPicPr>
                  </pic:nvPicPr>
                  <pic:blipFill rotWithShape="1">
                    <a:blip r:embed="rId7"/>
                    <a:srcRect t="5412" r="5773" b="4124"/>
                    <a:stretch/>
                  </pic:blipFill>
                  <pic:spPr bwMode="auto">
                    <a:xfrm>
                      <a:off x="0" y="0"/>
                      <a:ext cx="4490505" cy="3055496"/>
                    </a:xfrm>
                    <a:prstGeom prst="rect">
                      <a:avLst/>
                    </a:prstGeom>
                    <a:noFill/>
                    <a:ln>
                      <a:noFill/>
                    </a:ln>
                    <a:extLst>
                      <a:ext uri="{53640926-AAD7-44D8-BBD7-CCE9431645EC}">
                        <a14:shadowObscured xmlns:a14="http://schemas.microsoft.com/office/drawing/2010/main"/>
                      </a:ext>
                    </a:extLst>
                  </pic:spPr>
                </pic:pic>
              </a:graphicData>
            </a:graphic>
          </wp:inline>
        </w:drawing>
      </w:r>
    </w:p>
    <w:p w14:paraId="7634F3D0" w14:textId="77777777" w:rsidR="0084299D" w:rsidRDefault="00000000" w:rsidP="00C76A70">
      <w:pPr>
        <w:pStyle w:val="BodyText"/>
        <w:spacing w:before="0" w:after="0"/>
      </w:pPr>
      <w:r>
        <w:t xml:space="preserve">The </w:t>
      </w:r>
      <w:proofErr w:type="spellStart"/>
      <w:r>
        <w:t>qqplot</w:t>
      </w:r>
      <w:proofErr w:type="spellEnd"/>
      <w:r>
        <w:t xml:space="preserve"> reveals that this data doesn’t follow a normal distribution. However, there are only 10 observations, so we can’t truly determine it so if we don’t have a larger sample size.</w:t>
      </w:r>
    </w:p>
    <w:p w14:paraId="687A790F" w14:textId="77777777" w:rsidR="00C76A70" w:rsidRDefault="00C76A70" w:rsidP="00C76A70">
      <w:pPr>
        <w:pStyle w:val="Heading3"/>
        <w:spacing w:before="0"/>
        <w:rPr>
          <w:ins w:id="130" w:author="Gabrielle Salamanca" w:date="2024-03-30T17:23:00Z"/>
        </w:rPr>
      </w:pPr>
      <w:bookmarkStart w:id="131" w:name="X1499bfcbf16b6f1e01ffb8dcbb4539669d85679"/>
      <w:bookmarkEnd w:id="128"/>
    </w:p>
    <w:p w14:paraId="3D831016" w14:textId="77777777" w:rsidR="0084299D" w:rsidRDefault="00000000" w:rsidP="00C76A70">
      <w:pPr>
        <w:pStyle w:val="Heading3"/>
        <w:spacing w:before="0"/>
      </w:pPr>
      <w:r>
        <w:t xml:space="preserve">(b) Carry out a test of normality based on the correlation coefficient </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Q</m:t>
            </m:r>
          </m:sub>
        </m:sSub>
      </m:oMath>
      <w:r>
        <w:t xml:space="preserve">. [See (4-31)] Let the significance level be </w:t>
      </w:r>
      <m:oMath>
        <m:r>
          <m:rPr>
            <m:sty m:val="bi"/>
          </m:rPr>
          <w:rPr>
            <w:rFonts w:ascii="Cambria Math" w:hAnsi="Cambria Math"/>
          </w:rPr>
          <m:t>α</m:t>
        </m:r>
        <m:r>
          <m:rPr>
            <m:sty m:val="b"/>
          </m:rPr>
          <w:rPr>
            <w:rFonts w:ascii="Cambria Math" w:hAnsi="Cambria Math"/>
          </w:rPr>
          <m:t>=</m:t>
        </m:r>
        <m:r>
          <m:rPr>
            <m:sty m:val="bi"/>
          </m:rPr>
          <w:rPr>
            <w:rFonts w:ascii="Cambria Math" w:hAnsi="Cambria Math"/>
          </w:rPr>
          <m:t>0.10</m:t>
        </m:r>
      </m:oMath>
    </w:p>
    <w:p w14:paraId="680CFB73" w14:textId="77777777" w:rsidR="00C76A70" w:rsidRDefault="00000000">
      <w:pPr>
        <w:pStyle w:val="FirstParagraph"/>
        <w:spacing w:before="0" w:after="0"/>
        <w:jc w:val="center"/>
        <w:rPr>
          <w:ins w:id="132" w:author="Gabrielle Salamanca" w:date="2024-03-30T17:23:00Z"/>
          <w:rFonts w:eastAsiaTheme="minorEastAsia"/>
        </w:rPr>
        <w:pPrChange w:id="133" w:author="Gabrielle Salamanca" w:date="2024-03-30T17:23:00Z">
          <w:pPr>
            <w:pStyle w:val="FirstParagraph"/>
            <w:spacing w:before="0" w:after="0"/>
          </w:pPr>
        </w:pPrChange>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t xml:space="preserve"> The data is normal</w:t>
      </w:r>
    </w:p>
    <w:p w14:paraId="5517545A" w14:textId="77777777" w:rsidR="0084299D" w:rsidRDefault="00000000">
      <w:pPr>
        <w:pStyle w:val="FirstParagraph"/>
        <w:spacing w:before="0" w:after="0"/>
        <w:jc w:val="center"/>
        <w:pPrChange w:id="134" w:author="Gabrielle Salamanca" w:date="2024-03-30T17:23:00Z">
          <w:pPr>
            <w:pStyle w:val="FirstParagraph"/>
            <w:spacing w:before="0" w:after="0"/>
          </w:pPr>
        </w:pPrChange>
      </w:p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oMath>
      <w:r>
        <w:t xml:space="preserve"> The data is non-normal</w:t>
      </w:r>
    </w:p>
    <w:p w14:paraId="7B0BD7E9" w14:textId="77777777" w:rsidR="0084299D" w:rsidRDefault="00000000" w:rsidP="00C76A70">
      <w:pPr>
        <w:pStyle w:val="BodyText"/>
        <w:spacing w:before="0" w:after="0"/>
      </w:pPr>
      <w:r>
        <w:t xml:space="preserve">The formula for </w:t>
      </w:r>
      <m:oMath>
        <m:sSub>
          <m:sSubPr>
            <m:ctrlPr>
              <w:rPr>
                <w:rFonts w:ascii="Cambria Math" w:hAnsi="Cambria Math"/>
              </w:rPr>
            </m:ctrlPr>
          </m:sSubPr>
          <m:e>
            <m:r>
              <w:rPr>
                <w:rFonts w:ascii="Cambria Math" w:hAnsi="Cambria Math"/>
              </w:rPr>
              <m:t>r</m:t>
            </m:r>
          </m:e>
          <m:sub>
            <m:r>
              <w:rPr>
                <w:rFonts w:ascii="Cambria Math" w:hAnsi="Cambria Math"/>
              </w:rPr>
              <m:t>Q</m:t>
            </m:r>
          </m:sub>
        </m:sSub>
      </m:oMath>
      <w:r>
        <w:t xml:space="preserve"> is:</w:t>
      </w:r>
    </w:p>
    <w:p w14:paraId="1066EFF9" w14:textId="77777777" w:rsidR="0084299D" w:rsidRDefault="00000000" w:rsidP="00C76A70">
      <w:pPr>
        <w:pStyle w:val="BodyText"/>
        <w:spacing w:before="0" w:after="0"/>
      </w:pPr>
      <m:oMathPara>
        <m:oMath>
          <m:sSub>
            <m:sSubPr>
              <m:ctrlPr>
                <w:rPr>
                  <w:rFonts w:ascii="Cambria Math" w:hAnsi="Cambria Math"/>
                </w:rPr>
              </m:ctrlPr>
            </m:sSubPr>
            <m:e>
              <m:r>
                <w:rPr>
                  <w:rFonts w:ascii="Cambria Math" w:hAnsi="Cambria Math"/>
                </w:rPr>
                <m:t>r</m:t>
              </m:r>
            </m:e>
            <m:sub>
              <m:r>
                <w:rPr>
                  <w:rFonts w:ascii="Cambria Math" w:hAnsi="Cambria Math"/>
                </w:rPr>
                <m:t>Q</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j</m:t>
                              </m:r>
                            </m:e>
                          </m:d>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nary>
              <m:d>
                <m:dPr>
                  <m:ctrlPr>
                    <w:rPr>
                      <w:rFonts w:ascii="Cambria Math" w:hAnsi="Cambria Math"/>
                    </w:rPr>
                  </m:ctrlPr>
                </m:dPr>
                <m:e>
                  <m:sSub>
                    <m:sSubPr>
                      <m:ctrlPr>
                        <w:rPr>
                          <w:rFonts w:ascii="Cambria Math" w:hAnsi="Cambria Math"/>
                        </w:rPr>
                      </m:ctrlPr>
                    </m:sSubPr>
                    <m:e>
                      <m:r>
                        <w:rPr>
                          <w:rFonts w:ascii="Cambria Math" w:hAnsi="Cambria Math"/>
                        </w:rPr>
                        <m:t>q</m:t>
                      </m:r>
                    </m:e>
                    <m:sub>
                      <m:d>
                        <m:dPr>
                          <m:ctrlPr>
                            <w:rPr>
                              <w:rFonts w:ascii="Cambria Math" w:hAnsi="Cambria Math"/>
                            </w:rPr>
                          </m:ctrlPr>
                        </m:dPr>
                        <m:e>
                          <m:r>
                            <w:rPr>
                              <w:rFonts w:ascii="Cambria Math" w:hAnsi="Cambria Math"/>
                            </w:rPr>
                            <m:t>j</m:t>
                          </m:r>
                        </m:e>
                      </m:d>
                    </m:sub>
                  </m:sSub>
                  <m:r>
                    <m:rPr>
                      <m:sty m:val="p"/>
                    </m:rPr>
                    <w:rPr>
                      <w:rFonts w:ascii="Cambria Math" w:hAnsi="Cambria Math"/>
                    </w:rPr>
                    <m:t>-</m:t>
                  </m:r>
                  <m:acc>
                    <m:accPr>
                      <m:chr m:val="‾"/>
                      <m:ctrlPr>
                        <w:rPr>
                          <w:rFonts w:ascii="Cambria Math" w:hAnsi="Cambria Math"/>
                        </w:rPr>
                      </m:ctrlPr>
                    </m:accPr>
                    <m:e>
                      <m:r>
                        <w:rPr>
                          <w:rFonts w:ascii="Cambria Math" w:hAnsi="Cambria Math"/>
                        </w:rPr>
                        <m:t>q</m:t>
                      </m:r>
                    </m:e>
                  </m:acc>
                </m:e>
              </m:d>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d>
                                    <m:dPr>
                                      <m:ctrlPr>
                                        <w:rPr>
                                          <w:rFonts w:ascii="Cambria Math" w:hAnsi="Cambria Math"/>
                                        </w:rPr>
                                      </m:ctrlPr>
                                    </m:dPr>
                                    <m:e>
                                      <m:r>
                                        <w:rPr>
                                          <w:rFonts w:ascii="Cambria Math" w:hAnsi="Cambria Math"/>
                                        </w:rPr>
                                        <m:t>j</m:t>
                                      </m:r>
                                    </m:e>
                                  </m:d>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e>
              </m:rad>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d>
                                    <m:dPr>
                                      <m:ctrlPr>
                                        <w:rPr>
                                          <w:rFonts w:ascii="Cambria Math" w:hAnsi="Cambria Math"/>
                                        </w:rPr>
                                      </m:ctrlPr>
                                    </m:dPr>
                                    <m:e>
                                      <m:r>
                                        <w:rPr>
                                          <w:rFonts w:ascii="Cambria Math" w:hAnsi="Cambria Math"/>
                                        </w:rPr>
                                        <m:t>j</m:t>
                                      </m:r>
                                    </m:e>
                                  </m:d>
                                </m:sub>
                              </m:sSub>
                              <m:r>
                                <m:rPr>
                                  <m:sty m:val="p"/>
                                </m:rPr>
                                <w:rPr>
                                  <w:rFonts w:ascii="Cambria Math" w:hAnsi="Cambria Math"/>
                                </w:rPr>
                                <m:t>-</m:t>
                              </m:r>
                              <m:acc>
                                <m:accPr>
                                  <m:chr m:val="‾"/>
                                  <m:ctrlPr>
                                    <w:rPr>
                                      <w:rFonts w:ascii="Cambria Math" w:hAnsi="Cambria Math"/>
                                    </w:rPr>
                                  </m:ctrlPr>
                                </m:accPr>
                                <m:e>
                                  <m:r>
                                    <w:rPr>
                                      <w:rFonts w:ascii="Cambria Math" w:hAnsi="Cambria Math"/>
                                    </w:rPr>
                                    <m:t>q</m:t>
                                  </m:r>
                                </m:e>
                              </m:acc>
                            </m:e>
                          </m:d>
                        </m:e>
                        <m:sup>
                          <m:r>
                            <w:rPr>
                              <w:rFonts w:ascii="Cambria Math" w:hAnsi="Cambria Math"/>
                            </w:rPr>
                            <m:t>2</m:t>
                          </m:r>
                        </m:sup>
                      </m:sSup>
                    </m:e>
                  </m:nary>
                </m:e>
              </m:rad>
            </m:den>
          </m:f>
        </m:oMath>
      </m:oMathPara>
    </w:p>
    <w:p w14:paraId="5810CD57" w14:textId="77777777" w:rsidR="00C76A70" w:rsidRDefault="00C76A70" w:rsidP="00C76A70">
      <w:pPr>
        <w:pStyle w:val="BodyText"/>
        <w:spacing w:before="0" w:after="0"/>
        <w:rPr>
          <w:ins w:id="135" w:author="Gabrielle Salamanca" w:date="2024-03-30T17:23:00Z"/>
        </w:rPr>
      </w:pPr>
    </w:p>
    <w:p w14:paraId="17A2710D" w14:textId="77777777" w:rsidR="0084299D" w:rsidRDefault="00000000" w:rsidP="00C76A70">
      <w:pPr>
        <w:pStyle w:val="BodyText"/>
        <w:spacing w:before="0" w:after="0"/>
      </w:pPr>
      <w:r>
        <w:t xml:space="preserve">And because we know our sample size is 10 and the </w:t>
      </w:r>
      <m:oMath>
        <m:r>
          <w:rPr>
            <w:rFonts w:ascii="Cambria Math" w:hAnsi="Cambria Math"/>
          </w:rPr>
          <m:t>α</m:t>
        </m:r>
        <m:r>
          <m:rPr>
            <m:sty m:val="p"/>
          </m:rPr>
          <w:rPr>
            <w:rFonts w:ascii="Cambria Math" w:hAnsi="Cambria Math"/>
          </w:rPr>
          <m:t>=</m:t>
        </m:r>
        <m:r>
          <w:rPr>
            <w:rFonts w:ascii="Cambria Math" w:hAnsi="Cambria Math"/>
          </w:rPr>
          <m:t>0.10</m:t>
        </m:r>
      </m:oMath>
      <w:r>
        <w:t xml:space="preserve">, our critical point is 0.9351. And our </w:t>
      </w:r>
      <m:oMath>
        <m:sSub>
          <m:sSubPr>
            <m:ctrlPr>
              <w:rPr>
                <w:rFonts w:ascii="Cambria Math" w:hAnsi="Cambria Math"/>
              </w:rPr>
            </m:ctrlPr>
          </m:sSubPr>
          <m:e>
            <m:r>
              <w:rPr>
                <w:rFonts w:ascii="Cambria Math" w:hAnsi="Cambria Math"/>
              </w:rPr>
              <m:t>r</m:t>
            </m:r>
          </m:e>
          <m:sub>
            <m:r>
              <w:rPr>
                <w:rFonts w:ascii="Cambria Math" w:hAnsi="Cambria Math"/>
              </w:rPr>
              <m:t>Q</m:t>
            </m:r>
          </m:sub>
        </m:sSub>
      </m:oMath>
      <w:r>
        <w:t xml:space="preserve"> is:</w:t>
      </w:r>
    </w:p>
    <w:p w14:paraId="4DD7CF85" w14:textId="77777777" w:rsidR="0084299D" w:rsidRDefault="00000000" w:rsidP="00C76A70">
      <w:pPr>
        <w:pStyle w:val="SourceCode"/>
        <w:wordWrap/>
        <w:spacing w:after="0"/>
      </w:pPr>
      <w:r>
        <w:rPr>
          <w:rStyle w:val="VerbatimChar"/>
        </w:rPr>
        <w:t>## [1] 0.9383158</w:t>
      </w:r>
    </w:p>
    <w:p w14:paraId="6B410C50" w14:textId="77777777" w:rsidR="00C76A70" w:rsidRDefault="00C76A70" w:rsidP="00C76A70">
      <w:pPr>
        <w:pStyle w:val="FirstParagraph"/>
        <w:spacing w:before="0" w:after="0"/>
        <w:rPr>
          <w:ins w:id="136" w:author="Gabrielle Salamanca" w:date="2024-03-30T17:23:00Z"/>
        </w:rPr>
      </w:pPr>
    </w:p>
    <w:p w14:paraId="39824197" w14:textId="77777777" w:rsidR="0084299D" w:rsidRDefault="00000000" w:rsidP="00C76A70">
      <w:pPr>
        <w:pStyle w:val="FirstParagraph"/>
        <w:spacing w:before="0" w:after="0"/>
      </w:pPr>
      <w:r>
        <w:t xml:space="preserve">Because </w:t>
      </w:r>
      <m:oMath>
        <m:sSub>
          <m:sSubPr>
            <m:ctrlPr>
              <w:rPr>
                <w:rFonts w:ascii="Cambria Math" w:hAnsi="Cambria Math"/>
              </w:rPr>
            </m:ctrlPr>
          </m:sSubPr>
          <m:e>
            <m:r>
              <w:rPr>
                <w:rFonts w:ascii="Cambria Math" w:hAnsi="Cambria Math"/>
              </w:rPr>
              <m:t>r</m:t>
            </m:r>
          </m:e>
          <m:sub>
            <m:r>
              <w:rPr>
                <w:rFonts w:ascii="Cambria Math" w:hAnsi="Cambria Math"/>
              </w:rPr>
              <m:t>Q</m:t>
            </m:r>
          </m:sub>
        </m:sSub>
        <m:r>
          <m:rPr>
            <m:sty m:val="p"/>
          </m:rPr>
          <w:rPr>
            <w:rFonts w:ascii="Cambria Math" w:hAnsi="Cambria Math"/>
          </w:rPr>
          <m:t>=</m:t>
        </m:r>
        <m:r>
          <w:rPr>
            <w:rFonts w:ascii="Cambria Math" w:hAnsi="Cambria Math"/>
          </w:rPr>
          <m:t>0.9383158</m:t>
        </m:r>
        <m:r>
          <m:rPr>
            <m:sty m:val="p"/>
          </m:rPr>
          <w:rPr>
            <w:rFonts w:ascii="Cambria Math" w:hAnsi="Cambria Math"/>
          </w:rPr>
          <m:t>&gt;</m:t>
        </m:r>
        <m:r>
          <w:rPr>
            <w:rFonts w:ascii="Cambria Math" w:hAnsi="Cambria Math"/>
          </w:rPr>
          <m:t>0.9351</m:t>
        </m:r>
        <m:r>
          <m:rPr>
            <m:sty m:val="p"/>
          </m:rPr>
          <w:rPr>
            <w:rFonts w:ascii="Cambria Math" w:hAnsi="Cambria Math"/>
          </w:rPr>
          <m:t>=</m:t>
        </m:r>
        <m:r>
          <w:rPr>
            <w:rFonts w:ascii="Cambria Math" w:hAnsi="Cambria Math"/>
          </w:rPr>
          <m:t>α</m:t>
        </m:r>
      </m:oMath>
      <w:r>
        <w:t xml:space="preserve">, we 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14:paraId="551B0051" w14:textId="77777777" w:rsidR="0084299D" w:rsidRDefault="00000000" w:rsidP="00C76A70">
      <w:pPr>
        <w:pStyle w:val="Heading2"/>
        <w:spacing w:before="0"/>
      </w:pPr>
      <w:bookmarkStart w:id="137" w:name="X4dd99e5a409b6500e13d975a7fd9aba1ea0cc2e"/>
      <w:bookmarkEnd w:id="127"/>
      <w:bookmarkEnd w:id="131"/>
      <w:r>
        <w:lastRenderedPageBreak/>
        <w:t xml:space="preserve">26. Exercise 1.2 gives the age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1</m:t>
            </m:r>
          </m:sub>
        </m:sSub>
      </m:oMath>
      <w:r>
        <w:t xml:space="preserve">, measured in years, as well as the selling price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2</m:t>
            </m:r>
          </m:sub>
        </m:sSub>
      </m:oMath>
      <w:r>
        <w:t>, measured in thousands of dollars, for n = 10 used cars. These data are reproduced as follows:</w:t>
      </w:r>
    </w:p>
    <w:p w14:paraId="07E801B0" w14:textId="77777777" w:rsidR="0084299D" w:rsidRDefault="00000000" w:rsidP="00C76A70">
      <w:pPr>
        <w:pStyle w:val="SourceCode"/>
        <w:wordWrap/>
        <w:spacing w:after="0"/>
      </w:pPr>
      <w:r>
        <w:rPr>
          <w:rStyle w:val="VerbatimChar"/>
        </w:rPr>
        <w:t>##    x1    x2</w:t>
      </w:r>
      <w:r>
        <w:br/>
      </w:r>
      <w:r>
        <w:rPr>
          <w:rStyle w:val="VerbatimChar"/>
        </w:rPr>
        <w:t>## 1   1 18.95</w:t>
      </w:r>
      <w:r>
        <w:br/>
      </w:r>
      <w:r>
        <w:rPr>
          <w:rStyle w:val="VerbatimChar"/>
        </w:rPr>
        <w:t>## 2   2 19.00</w:t>
      </w:r>
      <w:r>
        <w:br/>
      </w:r>
      <w:r>
        <w:rPr>
          <w:rStyle w:val="VerbatimChar"/>
        </w:rPr>
        <w:t>## 3   3 17.95</w:t>
      </w:r>
      <w:r>
        <w:br/>
      </w:r>
      <w:r>
        <w:rPr>
          <w:rStyle w:val="VerbatimChar"/>
        </w:rPr>
        <w:t>## 4   3 15.54</w:t>
      </w:r>
      <w:r>
        <w:br/>
      </w:r>
      <w:r>
        <w:rPr>
          <w:rStyle w:val="VerbatimChar"/>
        </w:rPr>
        <w:t>## 5   4 14.00</w:t>
      </w:r>
      <w:r>
        <w:br/>
      </w:r>
      <w:r>
        <w:rPr>
          <w:rStyle w:val="VerbatimChar"/>
        </w:rPr>
        <w:t>## 6   5 12.95</w:t>
      </w:r>
      <w:r>
        <w:br/>
      </w:r>
      <w:r>
        <w:rPr>
          <w:rStyle w:val="VerbatimChar"/>
        </w:rPr>
        <w:t xml:space="preserve">## 7   </w:t>
      </w:r>
      <w:proofErr w:type="gramStart"/>
      <w:r>
        <w:rPr>
          <w:rStyle w:val="VerbatimChar"/>
        </w:rPr>
        <w:t>6  8</w:t>
      </w:r>
      <w:proofErr w:type="gramEnd"/>
      <w:r>
        <w:rPr>
          <w:rStyle w:val="VerbatimChar"/>
        </w:rPr>
        <w:t>.94</w:t>
      </w:r>
      <w:r>
        <w:br/>
      </w:r>
      <w:r>
        <w:rPr>
          <w:rStyle w:val="VerbatimChar"/>
        </w:rPr>
        <w:t>## 8   8  7.49</w:t>
      </w:r>
      <w:r>
        <w:br/>
      </w:r>
      <w:r>
        <w:rPr>
          <w:rStyle w:val="VerbatimChar"/>
        </w:rPr>
        <w:t>## 9   9  6.00</w:t>
      </w:r>
      <w:r>
        <w:br/>
      </w:r>
      <w:r>
        <w:rPr>
          <w:rStyle w:val="VerbatimChar"/>
        </w:rPr>
        <w:t>## 10 11  3.99</w:t>
      </w:r>
    </w:p>
    <w:p w14:paraId="6A9583BE" w14:textId="77777777" w:rsidR="00C76A70" w:rsidRDefault="00C76A70" w:rsidP="00C76A70">
      <w:pPr>
        <w:pStyle w:val="Heading3"/>
        <w:spacing w:before="0"/>
        <w:rPr>
          <w:ins w:id="138" w:author="Gabrielle Salamanca" w:date="2024-03-30T17:23:00Z"/>
        </w:rPr>
      </w:pPr>
      <w:bookmarkStart w:id="139" w:name="Xe09fc0156e41b5fe66e78c056b7aadbca82b254"/>
    </w:p>
    <w:p w14:paraId="04EC02D1" w14:textId="77777777" w:rsidR="0084299D" w:rsidRDefault="00000000" w:rsidP="00C76A70">
      <w:pPr>
        <w:pStyle w:val="Heading3"/>
        <w:spacing w:before="0"/>
      </w:pPr>
      <w:r>
        <w:t xml:space="preserve">(a) Use the results of Exercise 1.2 to calculate the squared statistical distances </w:t>
      </w:r>
      <m:oMath>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j</m:t>
                </m:r>
              </m:sub>
            </m:sSub>
            <m:r>
              <m:rPr>
                <m:sty m:val="b"/>
              </m:rPr>
              <w:rPr>
                <w:rFonts w:ascii="Cambria Math" w:hAnsi="Cambria Math"/>
              </w:rPr>
              <m:t>-</m:t>
            </m:r>
            <m:acc>
              <m:accPr>
                <m:chr m:val="‾"/>
                <m:ctrlPr>
                  <w:rPr>
                    <w:rFonts w:ascii="Cambria Math" w:hAnsi="Cambria Math"/>
                  </w:rPr>
                </m:ctrlPr>
              </m:accPr>
              <m:e>
                <m:r>
                  <m:rPr>
                    <m:sty m:val="bi"/>
                  </m:rPr>
                  <w:rPr>
                    <w:rFonts w:ascii="Cambria Math" w:hAnsi="Cambria Math"/>
                  </w:rPr>
                  <m:t>x</m:t>
                </m:r>
              </m:e>
            </m:acc>
          </m:e>
        </m:d>
        <m:r>
          <m:rPr>
            <m:sty m:val="b"/>
          </m:rPr>
          <w:rPr>
            <w:rFonts w:ascii="Cambria Math" w:hAnsi="Cambria Math"/>
          </w:rPr>
          <m:t>'</m:t>
        </m:r>
        <m:sSup>
          <m:sSupPr>
            <m:ctrlPr>
              <w:rPr>
                <w:rFonts w:ascii="Cambria Math" w:hAnsi="Cambria Math"/>
              </w:rPr>
            </m:ctrlPr>
          </m:sSupPr>
          <m:e>
            <m:r>
              <m:rPr>
                <m:sty m:val="bi"/>
              </m:rPr>
              <w:rPr>
                <w:rFonts w:ascii="Cambria Math" w:hAnsi="Cambria Math"/>
              </w:rPr>
              <m:t>S</m:t>
            </m:r>
          </m:e>
          <m:sup>
            <m:r>
              <m:rPr>
                <m:sty m:val="b"/>
              </m:rPr>
              <w:rPr>
                <w:rFonts w:ascii="Cambria Math" w:hAnsi="Cambria Math"/>
              </w:rPr>
              <m:t>-</m:t>
            </m:r>
            <m:r>
              <m:rPr>
                <m:sty m:val="bi"/>
              </m:rPr>
              <w:rPr>
                <w:rFonts w:ascii="Cambria Math" w:hAnsi="Cambria Math"/>
              </w:rPr>
              <m:t>1</m:t>
            </m:r>
          </m:sup>
        </m:sSup>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j</m:t>
                </m:r>
              </m:sub>
            </m:sSub>
            <m:r>
              <m:rPr>
                <m:sty m:val="b"/>
              </m:rPr>
              <w:rPr>
                <w:rFonts w:ascii="Cambria Math" w:hAnsi="Cambria Math"/>
              </w:rPr>
              <m:t>-</m:t>
            </m:r>
            <m:acc>
              <m:accPr>
                <m:chr m:val="‾"/>
                <m:ctrlPr>
                  <w:rPr>
                    <w:rFonts w:ascii="Cambria Math" w:hAnsi="Cambria Math"/>
                  </w:rPr>
                </m:ctrlPr>
              </m:accPr>
              <m:e>
                <m:r>
                  <m:rPr>
                    <m:sty m:val="bi"/>
                  </m:rPr>
                  <w:rPr>
                    <w:rFonts w:ascii="Cambria Math" w:hAnsi="Cambria Math"/>
                  </w:rPr>
                  <m:t>x</m:t>
                </m:r>
              </m:e>
            </m:acc>
          </m:e>
        </m:d>
      </m:oMath>
      <w:r>
        <w:t xml:space="preserve"> (j = 1, 2, …, 10), where </w:t>
      </w:r>
      <m:oMath>
        <m:r>
          <m:rPr>
            <m:sty m:val="bi"/>
          </m:rPr>
          <w:rPr>
            <w:rFonts w:ascii="Cambria Math" w:hAnsi="Cambria Math"/>
          </w:rPr>
          <m:t>x</m:t>
        </m:r>
        <m:sSub>
          <m:sSubPr>
            <m:ctrlPr>
              <w:rPr>
                <w:rFonts w:ascii="Cambria Math" w:hAnsi="Cambria Math"/>
              </w:rPr>
            </m:ctrlPr>
          </m:sSubPr>
          <m:e>
            <m:r>
              <m:rPr>
                <m:sty m:val="b"/>
              </m:rPr>
              <w:rPr>
                <w:rFonts w:ascii="Cambria Math" w:hAnsi="Cambria Math"/>
              </w:rPr>
              <m:t>'</m:t>
            </m:r>
          </m:e>
          <m:sub>
            <m:r>
              <m:rPr>
                <m:sty m:val="bi"/>
              </m:rPr>
              <w:rPr>
                <w:rFonts w:ascii="Cambria Math" w:hAnsi="Cambria Math"/>
              </w:rPr>
              <m:t>j</m:t>
            </m:r>
          </m:sub>
        </m:sSub>
        <m:r>
          <m:rPr>
            <m:sty m:val="b"/>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x</m:t>
                </m:r>
              </m:e>
              <m:sub>
                <m:r>
                  <m:rPr>
                    <m:sty m:val="bi"/>
                  </m:rPr>
                  <w:rPr>
                    <w:rFonts w:ascii="Cambria Math" w:hAnsi="Cambria Math"/>
                  </w:rPr>
                  <m:t>j</m:t>
                </m:r>
                <m:r>
                  <m:rPr>
                    <m:sty m:val="bi"/>
                  </m:rPr>
                  <w:rPr>
                    <w:rFonts w:ascii="Cambria Math" w:hAnsi="Cambria Math"/>
                  </w:rPr>
                  <m:t>1</m:t>
                </m:r>
              </m:sub>
            </m:sSub>
          </m:e>
        </m:d>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j</m:t>
            </m:r>
            <m:r>
              <m:rPr>
                <m:sty m:val="bi"/>
              </m:rPr>
              <w:rPr>
                <w:rFonts w:ascii="Cambria Math" w:hAnsi="Cambria Math"/>
              </w:rPr>
              <m:t>2</m:t>
            </m:r>
          </m:sub>
        </m:sSub>
      </m:oMath>
    </w:p>
    <w:p w14:paraId="6D34C9E4" w14:textId="77777777" w:rsidR="00C76A70" w:rsidRDefault="00C76A70" w:rsidP="00C76A70">
      <w:pPr>
        <w:pStyle w:val="FirstParagraph"/>
        <w:spacing w:before="0" w:after="0"/>
        <w:rPr>
          <w:ins w:id="140" w:author="Gabrielle Salamanca" w:date="2024-03-30T17:23:00Z"/>
        </w:rPr>
      </w:pPr>
    </w:p>
    <w:p w14:paraId="1D3211FD" w14:textId="77777777" w:rsidR="0084299D" w:rsidRDefault="00000000" w:rsidP="00C76A70">
      <w:pPr>
        <w:pStyle w:val="FirstParagraph"/>
        <w:spacing w:before="0" w:after="0"/>
      </w:pPr>
      <w:r>
        <w:t xml:space="preserve">Our </w:t>
      </w:r>
      <m:oMath>
        <m:acc>
          <m:accPr>
            <m:chr m:val="‾"/>
            <m:ctrlPr>
              <w:rPr>
                <w:rFonts w:ascii="Cambria Math" w:hAnsi="Cambria Math"/>
              </w:rPr>
            </m:ctrlPr>
          </m:accPr>
          <m:e>
            <m:r>
              <w:rPr>
                <w:rFonts w:ascii="Cambria Math" w:hAnsi="Cambria Math"/>
              </w:rPr>
              <m:t>x</m:t>
            </m:r>
          </m:e>
        </m:acc>
      </m:oMath>
      <w:r>
        <w:t xml:space="preserve"> matrix is:</w:t>
      </w:r>
    </w:p>
    <w:p w14:paraId="24E8C897" w14:textId="77777777" w:rsidR="0084299D" w:rsidRDefault="00000000" w:rsidP="00C76A70">
      <w:pPr>
        <w:pStyle w:val="SourceCode"/>
        <w:wordWrap/>
        <w:spacing w:after="0"/>
      </w:pPr>
      <w:r>
        <w:rPr>
          <w:rStyle w:val="VerbatimChar"/>
        </w:rPr>
        <w:t xml:space="preserve">##     </w:t>
      </w:r>
      <w:proofErr w:type="gramStart"/>
      <w:r>
        <w:rPr>
          <w:rStyle w:val="VerbatimChar"/>
        </w:rPr>
        <w:t xml:space="preserve">   [</w:t>
      </w:r>
      <w:proofErr w:type="gramEnd"/>
      <w:r>
        <w:rPr>
          <w:rStyle w:val="VerbatimChar"/>
        </w:rPr>
        <w:t>,1]</w:t>
      </w:r>
      <w:r>
        <w:br/>
      </w:r>
      <w:r>
        <w:rPr>
          <w:rStyle w:val="VerbatimChar"/>
        </w:rPr>
        <w:t>## [1,]  5.200</w:t>
      </w:r>
      <w:r>
        <w:br/>
      </w:r>
      <w:r>
        <w:rPr>
          <w:rStyle w:val="VerbatimChar"/>
        </w:rPr>
        <w:t>## [2,] 12.481</w:t>
      </w:r>
    </w:p>
    <w:p w14:paraId="11640CBE" w14:textId="77777777" w:rsidR="00C76A70" w:rsidRDefault="00C76A70" w:rsidP="00C76A70">
      <w:pPr>
        <w:pStyle w:val="FirstParagraph"/>
        <w:spacing w:before="0" w:after="0"/>
        <w:rPr>
          <w:ins w:id="141" w:author="Gabrielle Salamanca" w:date="2024-03-30T17:23:00Z"/>
        </w:rPr>
      </w:pPr>
    </w:p>
    <w:p w14:paraId="46499E3A" w14:textId="77777777" w:rsidR="0084299D" w:rsidRDefault="00000000" w:rsidP="00C76A70">
      <w:pPr>
        <w:pStyle w:val="FirstParagraph"/>
        <w:spacing w:before="0" w:after="0"/>
      </w:pPr>
      <w:r>
        <w:t>Our S matrix is:</w:t>
      </w:r>
    </w:p>
    <w:p w14:paraId="114802AC" w14:textId="77777777" w:rsidR="0084299D" w:rsidRDefault="00000000" w:rsidP="00C76A70">
      <w:pPr>
        <w:pStyle w:val="SourceCode"/>
        <w:wordWrap/>
        <w:spacing w:after="0"/>
      </w:pPr>
      <w:r>
        <w:rPr>
          <w:rStyle w:val="VerbatimChar"/>
        </w:rPr>
        <w:t>##           x1        x2</w:t>
      </w:r>
      <w:r>
        <w:br/>
      </w:r>
      <w:r>
        <w:rPr>
          <w:rStyle w:val="VerbatimChar"/>
        </w:rPr>
        <w:t>## x</w:t>
      </w:r>
      <w:proofErr w:type="gramStart"/>
      <w:r>
        <w:rPr>
          <w:rStyle w:val="VerbatimChar"/>
        </w:rPr>
        <w:t>1  10.62222</w:t>
      </w:r>
      <w:proofErr w:type="gramEnd"/>
      <w:r>
        <w:rPr>
          <w:rStyle w:val="VerbatimChar"/>
        </w:rPr>
        <w:t xml:space="preserve"> -17.71022</w:t>
      </w:r>
      <w:r>
        <w:br/>
      </w:r>
      <w:r>
        <w:rPr>
          <w:rStyle w:val="VerbatimChar"/>
        </w:rPr>
        <w:t>## x2 -17.71022  30.85437</w:t>
      </w:r>
    </w:p>
    <w:p w14:paraId="129B2DAB" w14:textId="77777777" w:rsidR="00C76A70" w:rsidRDefault="00C76A70" w:rsidP="00C76A70">
      <w:pPr>
        <w:pStyle w:val="FirstParagraph"/>
        <w:spacing w:before="0" w:after="0"/>
        <w:rPr>
          <w:ins w:id="142" w:author="Gabrielle Salamanca" w:date="2024-03-30T17:23:00Z"/>
        </w:rPr>
      </w:pPr>
    </w:p>
    <w:p w14:paraId="6633C0E7" w14:textId="77777777" w:rsidR="0084299D" w:rsidRDefault="00000000" w:rsidP="00C76A70">
      <w:pPr>
        <w:pStyle w:val="FirstParagraph"/>
        <w:spacing w:before="0" w:after="0"/>
      </w:pPr>
      <w:r>
        <w:t xml:space="preserve">And our </w:t>
      </w:r>
      <m:oMath>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matrix is:</w:t>
      </w:r>
    </w:p>
    <w:p w14:paraId="6A7C3834" w14:textId="77777777" w:rsidR="0084299D" w:rsidRDefault="00000000" w:rsidP="00C76A70">
      <w:pPr>
        <w:pStyle w:val="SourceCode"/>
        <w:wordWrap/>
        <w:spacing w:after="0"/>
      </w:pPr>
      <w:r>
        <w:rPr>
          <w:rStyle w:val="VerbatimChar"/>
        </w:rPr>
        <w:t>##          x1        x2</w:t>
      </w:r>
      <w:r>
        <w:br/>
      </w:r>
      <w:r>
        <w:rPr>
          <w:rStyle w:val="VerbatimChar"/>
        </w:rPr>
        <w:t>## x1 2.189813 1.2569395</w:t>
      </w:r>
      <w:r>
        <w:br/>
      </w:r>
      <w:r>
        <w:rPr>
          <w:rStyle w:val="VerbatimChar"/>
        </w:rPr>
        <w:t>## x2 1.256939 0.7538861</w:t>
      </w:r>
    </w:p>
    <w:p w14:paraId="3A851E60" w14:textId="77777777" w:rsidR="00C76A70" w:rsidRDefault="00C76A70" w:rsidP="00C76A70">
      <w:pPr>
        <w:pStyle w:val="FirstParagraph"/>
        <w:spacing w:before="0" w:after="0"/>
        <w:rPr>
          <w:ins w:id="143" w:author="Gabrielle Salamanca" w:date="2024-03-30T17:23:00Z"/>
        </w:rPr>
      </w:pPr>
    </w:p>
    <w:p w14:paraId="1FEB098A" w14:textId="77777777" w:rsidR="0084299D" w:rsidRDefault="00000000" w:rsidP="00C76A70">
      <w:pPr>
        <w:pStyle w:val="FirstParagraph"/>
        <w:spacing w:before="0" w:after="0"/>
      </w:pPr>
      <w:r>
        <w:t xml:space="preserve">Then, we find </w:t>
      </w:r>
      <m:oMath>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2</m:t>
            </m:r>
          </m:sup>
        </m:sSubSup>
      </m:oMath>
      <w:r>
        <w:t>.</w:t>
      </w:r>
    </w:p>
    <w:p w14:paraId="16D9C39C" w14:textId="77777777" w:rsidR="0084299D" w:rsidRDefault="00000000" w:rsidP="00C76A70">
      <w:pPr>
        <w:pStyle w:val="SourceCode"/>
        <w:wordWrap/>
        <w:spacing w:after="0"/>
      </w:pPr>
      <w:r>
        <w:rPr>
          <w:rStyle w:val="VerbatimChar"/>
        </w:rPr>
        <w:t>#</w:t>
      </w:r>
      <w:proofErr w:type="gramStart"/>
      <w:r>
        <w:rPr>
          <w:rStyle w:val="VerbatimChar"/>
        </w:rPr>
        <w:t>#  [</w:t>
      </w:r>
      <w:proofErr w:type="gramEnd"/>
      <w:r>
        <w:rPr>
          <w:rStyle w:val="VerbatimChar"/>
        </w:rPr>
        <w:t>1] 1.8753045 2.0203262 2.9009088 0.7352659 0.3105192 0.0176162 3.7329012</w:t>
      </w:r>
      <w:r>
        <w:br/>
      </w:r>
      <w:r>
        <w:rPr>
          <w:rStyle w:val="VerbatimChar"/>
        </w:rPr>
        <w:t>##  [8] 0.8165401 1.3753379 4.2152799</w:t>
      </w:r>
    </w:p>
    <w:p w14:paraId="3B31EE4C" w14:textId="77777777" w:rsidR="00C76A70" w:rsidRDefault="00C76A70" w:rsidP="00C76A70">
      <w:pPr>
        <w:pStyle w:val="Heading3"/>
        <w:spacing w:before="0"/>
        <w:rPr>
          <w:ins w:id="144" w:author="Gabrielle Salamanca" w:date="2024-03-30T17:23:00Z"/>
        </w:rPr>
      </w:pPr>
      <w:bookmarkStart w:id="145" w:name="Xcc5ea920f703c487e533f29959085e13d14e0ab"/>
      <w:bookmarkEnd w:id="139"/>
    </w:p>
    <w:p w14:paraId="058F9D0C" w14:textId="77777777" w:rsidR="0084299D" w:rsidRDefault="00000000">
      <w:pPr>
        <w:pStyle w:val="Heading3"/>
        <w:numPr>
          <w:ilvl w:val="0"/>
          <w:numId w:val="2"/>
        </w:numPr>
        <w:spacing w:before="0"/>
        <w:rPr>
          <w:ins w:id="146" w:author="Gabrielle Salamanca" w:date="2024-03-30T17:23:00Z"/>
        </w:rPr>
        <w:pPrChange w:id="147" w:author="Gabrielle Salamanca" w:date="2024-03-30T17:23:00Z">
          <w:pPr>
            <w:pStyle w:val="Heading3"/>
            <w:spacing w:before="0"/>
          </w:pPr>
        </w:pPrChange>
      </w:pPr>
      <w:del w:id="148" w:author="Gabrielle Salamanca" w:date="2024-03-30T17:23:00Z">
        <w:r w:rsidDel="00C76A70">
          <w:delText xml:space="preserve">(b) </w:delText>
        </w:r>
      </w:del>
      <w:r>
        <w:t>Using the distances in Part a determine the proportion of the observations falling within the estimated 50% probability contour of a bivariate normal distribution.</w:t>
      </w:r>
    </w:p>
    <w:p w14:paraId="71889B1D" w14:textId="77777777" w:rsidR="00C76A70" w:rsidRPr="00C76A70" w:rsidRDefault="00C76A70">
      <w:pPr>
        <w:pStyle w:val="BodyText"/>
        <w:spacing w:before="0" w:after="0"/>
        <w:pPrChange w:id="149" w:author="Gabrielle Salamanca" w:date="2024-03-30T17:24:00Z">
          <w:pPr>
            <w:pStyle w:val="Heading3"/>
            <w:spacing w:before="0"/>
          </w:pPr>
        </w:pPrChange>
      </w:pPr>
    </w:p>
    <w:p w14:paraId="20B3ABDC" w14:textId="77777777" w:rsidR="0084299D" w:rsidRDefault="00000000" w:rsidP="00C76A70">
      <w:pPr>
        <w:pStyle w:val="SourceCode"/>
        <w:wordWrap/>
        <w:spacing w:after="0"/>
      </w:pPr>
      <w:r>
        <w:rPr>
          <w:rStyle w:val="VerbatimChar"/>
        </w:rPr>
        <w:t>## The chi-squared value with 2 degrees of freedom is 1.386294</w:t>
      </w:r>
    </w:p>
    <w:p w14:paraId="27D4E85F" w14:textId="77777777" w:rsidR="00C76A70" w:rsidRDefault="00C76A70" w:rsidP="00C76A70">
      <w:pPr>
        <w:pStyle w:val="FirstParagraph"/>
        <w:spacing w:before="0" w:after="0"/>
        <w:rPr>
          <w:ins w:id="150" w:author="Gabrielle Salamanca" w:date="2024-03-30T17:24:00Z"/>
        </w:rPr>
      </w:pPr>
    </w:p>
    <w:p w14:paraId="2DE348FF" w14:textId="77777777" w:rsidR="0084299D" w:rsidRDefault="00000000" w:rsidP="00C76A70">
      <w:pPr>
        <w:pStyle w:val="FirstParagraph"/>
        <w:spacing w:before="0" w:after="0"/>
        <w:rPr>
          <w:ins w:id="151" w:author="Gabrielle Salamanca" w:date="2024-03-30T17:24:00Z"/>
        </w:rPr>
      </w:pPr>
      <w:r>
        <w:t>We want at least half of the observations to fall within 1.386294, and we see that 5/10 observations do.</w:t>
      </w:r>
    </w:p>
    <w:p w14:paraId="0374393B" w14:textId="77777777" w:rsidR="00C76A70" w:rsidRPr="00C76A70" w:rsidRDefault="00C76A70">
      <w:pPr>
        <w:pStyle w:val="BodyText"/>
        <w:pPrChange w:id="152" w:author="Gabrielle Salamanca" w:date="2024-03-30T17:24:00Z">
          <w:pPr>
            <w:pStyle w:val="FirstParagraph"/>
            <w:spacing w:before="0" w:after="0"/>
          </w:pPr>
        </w:pPrChange>
      </w:pPr>
    </w:p>
    <w:p w14:paraId="1CC430B4" w14:textId="77777777" w:rsidR="0084299D" w:rsidRDefault="00000000" w:rsidP="00C76A70">
      <w:pPr>
        <w:pStyle w:val="SourceCode"/>
        <w:wordWrap/>
        <w:spacing w:after="0"/>
      </w:pPr>
      <w:r>
        <w:rPr>
          <w:rStyle w:val="VerbatimChar"/>
        </w:rPr>
        <w:lastRenderedPageBreak/>
        <w:t xml:space="preserve">##         </w:t>
      </w:r>
      <w:proofErr w:type="spellStart"/>
      <w:proofErr w:type="gramStart"/>
      <w:r>
        <w:rPr>
          <w:rStyle w:val="VerbatimChar"/>
        </w:rPr>
        <w:t>Xobs</w:t>
      </w:r>
      <w:proofErr w:type="spellEnd"/>
      <w:r>
        <w:rPr>
          <w:rStyle w:val="VerbatimChar"/>
        </w:rPr>
        <w:t xml:space="preserve">  less</w:t>
      </w:r>
      <w:proofErr w:type="gramEnd"/>
      <w:r>
        <w:br/>
      </w:r>
      <w:r>
        <w:rPr>
          <w:rStyle w:val="VerbatimChar"/>
        </w:rPr>
        <w:t>## 1  1.8753045 FALSE</w:t>
      </w:r>
      <w:r>
        <w:br/>
      </w:r>
      <w:r>
        <w:rPr>
          <w:rStyle w:val="VerbatimChar"/>
        </w:rPr>
        <w:t>## 2  2.0203262 FALSE</w:t>
      </w:r>
      <w:r>
        <w:br/>
      </w:r>
      <w:r>
        <w:rPr>
          <w:rStyle w:val="VerbatimChar"/>
        </w:rPr>
        <w:t>## 3  2.9009088 FALSE</w:t>
      </w:r>
      <w:r>
        <w:br/>
      </w:r>
      <w:r>
        <w:rPr>
          <w:rStyle w:val="VerbatimChar"/>
        </w:rPr>
        <w:t>## 4  0.7352659  TRUE</w:t>
      </w:r>
      <w:r>
        <w:br/>
      </w:r>
      <w:r>
        <w:rPr>
          <w:rStyle w:val="VerbatimChar"/>
        </w:rPr>
        <w:t>## 5  0.3105192  TRUE</w:t>
      </w:r>
      <w:r>
        <w:br/>
      </w:r>
      <w:r>
        <w:rPr>
          <w:rStyle w:val="VerbatimChar"/>
        </w:rPr>
        <w:t>## 6  0.0176162  TRUE</w:t>
      </w:r>
      <w:r>
        <w:br/>
      </w:r>
      <w:r>
        <w:rPr>
          <w:rStyle w:val="VerbatimChar"/>
        </w:rPr>
        <w:t>## 7  3.7329012 FALSE</w:t>
      </w:r>
      <w:r>
        <w:br/>
      </w:r>
      <w:r>
        <w:rPr>
          <w:rStyle w:val="VerbatimChar"/>
        </w:rPr>
        <w:t>## 8  0.8165401  TRUE</w:t>
      </w:r>
      <w:r>
        <w:br/>
      </w:r>
      <w:r>
        <w:rPr>
          <w:rStyle w:val="VerbatimChar"/>
        </w:rPr>
        <w:t>## 9  1.3753379  TRUE</w:t>
      </w:r>
      <w:r>
        <w:br/>
      </w:r>
      <w:r>
        <w:rPr>
          <w:rStyle w:val="VerbatimChar"/>
        </w:rPr>
        <w:t>## 10 4.2152799 FALSE</w:t>
      </w:r>
    </w:p>
    <w:p w14:paraId="2D8D1992" w14:textId="77777777" w:rsidR="00C76A70" w:rsidRDefault="00C76A70" w:rsidP="00C76A70">
      <w:pPr>
        <w:pStyle w:val="Heading3"/>
        <w:spacing w:before="0"/>
        <w:rPr>
          <w:ins w:id="153" w:author="Gabrielle Salamanca" w:date="2024-03-30T17:24:00Z"/>
        </w:rPr>
      </w:pPr>
      <w:bookmarkStart w:id="154" w:name="X40e76a0dc1312ed71ff105e69b353916473c388"/>
      <w:bookmarkEnd w:id="145"/>
    </w:p>
    <w:p w14:paraId="191AC803" w14:textId="77777777" w:rsidR="0084299D" w:rsidRDefault="00000000" w:rsidP="00F10834">
      <w:pPr>
        <w:pStyle w:val="Heading3"/>
        <w:numPr>
          <w:ilvl w:val="0"/>
          <w:numId w:val="2"/>
        </w:numPr>
        <w:spacing w:before="0"/>
        <w:rPr>
          <w:ins w:id="155" w:author="Gabrielle Salamanca" w:date="2024-03-30T17:41:00Z" w16du:dateUtc="2024-03-31T00:41:00Z"/>
        </w:rPr>
      </w:pPr>
      <w:del w:id="156" w:author="Gabrielle Salamanca" w:date="2024-03-30T17:41:00Z" w16du:dateUtc="2024-03-31T00:41:00Z">
        <w:r w:rsidDel="00F10834">
          <w:delText xml:space="preserve">(c) </w:delText>
        </w:r>
      </w:del>
      <w:r>
        <w:t xml:space="preserve">Order the distances in Part a and construct a </w:t>
      </w:r>
      <m:oMath>
        <m:sSup>
          <m:sSupPr>
            <m:ctrlPr>
              <w:rPr>
                <w:rFonts w:ascii="Cambria Math" w:hAnsi="Cambria Math"/>
              </w:rPr>
            </m:ctrlPr>
          </m:sSupPr>
          <m:e>
            <m:r>
              <m:rPr>
                <m:sty m:val="bi"/>
              </m:rPr>
              <w:rPr>
                <w:rFonts w:ascii="Cambria Math" w:hAnsi="Cambria Math"/>
              </w:rPr>
              <m:t>χ</m:t>
            </m:r>
          </m:e>
          <m:sup>
            <m:r>
              <m:rPr>
                <m:sty m:val="bi"/>
              </m:rPr>
              <w:rPr>
                <w:rFonts w:ascii="Cambria Math" w:hAnsi="Cambria Math"/>
              </w:rPr>
              <m:t>2</m:t>
            </m:r>
          </m:sup>
        </m:sSup>
      </m:oMath>
      <w:r>
        <w:t xml:space="preserve"> plot.</w:t>
      </w:r>
    </w:p>
    <w:p w14:paraId="3377E9FE" w14:textId="77777777" w:rsidR="00F10834" w:rsidRPr="00F10834" w:rsidRDefault="00F10834" w:rsidP="00F10834">
      <w:pPr>
        <w:pStyle w:val="BodyText"/>
        <w:spacing w:before="0" w:after="0"/>
      </w:pPr>
    </w:p>
    <w:p w14:paraId="1A587304" w14:textId="77777777" w:rsidR="0084299D" w:rsidRDefault="00000000">
      <w:pPr>
        <w:pStyle w:val="FirstParagraph"/>
        <w:spacing w:before="0" w:after="0"/>
        <w:jc w:val="center"/>
        <w:pPrChange w:id="157" w:author="Gabrielle Salamanca" w:date="2024-03-30T17:24:00Z">
          <w:pPr>
            <w:pStyle w:val="FirstParagraph"/>
            <w:spacing w:before="0" w:after="0"/>
          </w:pPr>
        </w:pPrChange>
      </w:pPr>
      <w:r>
        <w:rPr>
          <w:noProof/>
        </w:rPr>
        <w:drawing>
          <wp:inline distT="0" distB="0" distL="0" distR="0" wp14:anchorId="0D9934D2" wp14:editId="498C18C2">
            <wp:extent cx="4961106" cy="360896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760-Ch4-HW_files/figure-docx/unnamed-chunk-25-1.png"/>
                    <pic:cNvPicPr>
                      <a:picLocks noChangeAspect="1" noChangeArrowheads="1"/>
                    </pic:cNvPicPr>
                  </pic:nvPicPr>
                  <pic:blipFill rotWithShape="1">
                    <a:blip r:embed="rId8"/>
                    <a:srcRect t="5154" r="5360" b="4123"/>
                    <a:stretch/>
                  </pic:blipFill>
                  <pic:spPr bwMode="auto">
                    <a:xfrm>
                      <a:off x="0" y="0"/>
                      <a:ext cx="4983491" cy="3625245"/>
                    </a:xfrm>
                    <a:prstGeom prst="rect">
                      <a:avLst/>
                    </a:prstGeom>
                    <a:noFill/>
                    <a:ln>
                      <a:noFill/>
                    </a:ln>
                    <a:extLst>
                      <a:ext uri="{53640926-AAD7-44D8-BBD7-CCE9431645EC}">
                        <a14:shadowObscured xmlns:a14="http://schemas.microsoft.com/office/drawing/2010/main"/>
                      </a:ext>
                    </a:extLst>
                  </pic:spPr>
                </pic:pic>
              </a:graphicData>
            </a:graphic>
          </wp:inline>
        </w:drawing>
      </w:r>
    </w:p>
    <w:p w14:paraId="4E412DB4" w14:textId="77777777" w:rsidR="00C76A70" w:rsidRDefault="00C76A70" w:rsidP="00C76A70">
      <w:pPr>
        <w:pStyle w:val="Heading3"/>
        <w:spacing w:before="0"/>
        <w:rPr>
          <w:ins w:id="158" w:author="Gabrielle Salamanca" w:date="2024-03-30T17:24:00Z"/>
        </w:rPr>
      </w:pPr>
      <w:bookmarkStart w:id="159" w:name="Xd401942c9d81698aa3b215f598f5a8d0d896fca"/>
      <w:bookmarkEnd w:id="154"/>
    </w:p>
    <w:p w14:paraId="358336A5" w14:textId="77777777" w:rsidR="0084299D" w:rsidRDefault="00000000" w:rsidP="00C76A70">
      <w:pPr>
        <w:pStyle w:val="Heading3"/>
        <w:spacing w:before="0"/>
      </w:pPr>
      <w:r>
        <w:t>(d) Given the results in Parts b and c, are these data approximately bivariate normal? Explain.</w:t>
      </w:r>
    </w:p>
    <w:p w14:paraId="05D43322" w14:textId="77777777" w:rsidR="00F10834" w:rsidRDefault="00000000" w:rsidP="00C76A70">
      <w:pPr>
        <w:pStyle w:val="FirstParagraph"/>
        <w:spacing w:before="0" w:after="0"/>
        <w:rPr>
          <w:ins w:id="160" w:author="Gabrielle Salamanca" w:date="2024-03-30T17:41:00Z" w16du:dateUtc="2024-03-31T00:41:00Z"/>
        </w:rPr>
      </w:pPr>
      <w:r>
        <w:t xml:space="preserve">Given our results in (b) and (c), we could say this data is approximately bivariate normal. However, our sample size is extremely small, only 10 observations. So, we cannot truly say </w:t>
      </w:r>
    </w:p>
    <w:p w14:paraId="38BA5500" w14:textId="77777777" w:rsidR="0084299D" w:rsidRDefault="00000000" w:rsidP="00C76A70">
      <w:pPr>
        <w:pStyle w:val="FirstParagraph"/>
        <w:spacing w:before="0" w:after="0"/>
      </w:pPr>
      <w:r>
        <w:t>it is approximately bivariate normal.</w:t>
      </w:r>
    </w:p>
    <w:p w14:paraId="5F5BBCEF" w14:textId="77777777" w:rsidR="00C76A70" w:rsidRDefault="00C76A70">
      <w:pPr>
        <w:pStyle w:val="BodyText"/>
        <w:rPr>
          <w:ins w:id="161" w:author="Gabrielle Salamanca" w:date="2024-03-30T17:41:00Z" w16du:dateUtc="2024-03-31T00:41:00Z"/>
        </w:rPr>
      </w:pPr>
      <w:bookmarkStart w:id="162" w:name="X2f3989caa64b29618e2e2e116b263a8209e7cb5"/>
      <w:bookmarkEnd w:id="137"/>
      <w:bookmarkEnd w:id="159"/>
    </w:p>
    <w:p w14:paraId="5D6C1828" w14:textId="77777777" w:rsidR="00F10834" w:rsidRPr="00C76A70" w:rsidRDefault="00F10834">
      <w:pPr>
        <w:pStyle w:val="BodyText"/>
        <w:rPr>
          <w:ins w:id="163" w:author="Gabrielle Salamanca" w:date="2024-03-30T17:24:00Z"/>
        </w:rPr>
        <w:pPrChange w:id="164" w:author="Gabrielle Salamanca" w:date="2024-03-30T17:24:00Z">
          <w:pPr>
            <w:pStyle w:val="Heading2"/>
            <w:spacing w:before="0"/>
          </w:pPr>
        </w:pPrChange>
      </w:pPr>
    </w:p>
    <w:p w14:paraId="16E78FA0" w14:textId="77777777" w:rsidR="0084299D" w:rsidRDefault="00000000" w:rsidP="00C76A70">
      <w:pPr>
        <w:pStyle w:val="Heading2"/>
        <w:spacing w:before="0"/>
      </w:pPr>
      <w:r>
        <w:lastRenderedPageBreak/>
        <w:t>37. Refer to Exercise 1.18. Convert the women’s track records in Table 1.9 to speeds measured in meters per second. Examine the data on speeds for marginal and multivariate normality.</w:t>
      </w:r>
    </w:p>
    <w:p w14:paraId="4C7D9F7A" w14:textId="77777777" w:rsidR="0084299D" w:rsidRDefault="00000000" w:rsidP="00C76A70">
      <w:pPr>
        <w:pStyle w:val="FirstParagraph"/>
        <w:spacing w:before="0" w:after="0"/>
      </w:pPr>
      <w:r>
        <w:t xml:space="preserve">Let’s look into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qqplot for the women’s track records.</w:t>
      </w:r>
    </w:p>
    <w:p w14:paraId="0A5BE790" w14:textId="77777777" w:rsidR="0084299D" w:rsidRDefault="00000000">
      <w:pPr>
        <w:pStyle w:val="BodyText"/>
        <w:spacing w:before="0" w:after="0"/>
        <w:jc w:val="center"/>
        <w:pPrChange w:id="165" w:author="Gabrielle Salamanca" w:date="2024-03-30T17:24:00Z">
          <w:pPr>
            <w:pStyle w:val="BodyText"/>
            <w:spacing w:before="0" w:after="0"/>
          </w:pPr>
        </w:pPrChange>
      </w:pPr>
      <w:r>
        <w:rPr>
          <w:noProof/>
        </w:rPr>
        <w:drawing>
          <wp:inline distT="0" distB="0" distL="0" distR="0" wp14:anchorId="1E9E945C" wp14:editId="44AE44A5">
            <wp:extent cx="4352925" cy="33147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760-Ch4-HW_files/figure-docx/unnamed-chunk-27-1.png"/>
                    <pic:cNvPicPr>
                      <a:picLocks noChangeAspect="1" noChangeArrowheads="1"/>
                    </pic:cNvPicPr>
                  </pic:nvPicPr>
                  <pic:blipFill rotWithShape="1">
                    <a:blip r:embed="rId9"/>
                    <a:srcRect t="5928" r="5773" b="4382"/>
                    <a:stretch/>
                  </pic:blipFill>
                  <pic:spPr bwMode="auto">
                    <a:xfrm>
                      <a:off x="0" y="0"/>
                      <a:ext cx="4353397" cy="3315059"/>
                    </a:xfrm>
                    <a:prstGeom prst="rect">
                      <a:avLst/>
                    </a:prstGeom>
                    <a:noFill/>
                    <a:ln>
                      <a:noFill/>
                    </a:ln>
                    <a:extLst>
                      <a:ext uri="{53640926-AAD7-44D8-BBD7-CCE9431645EC}">
                        <a14:shadowObscured xmlns:a14="http://schemas.microsoft.com/office/drawing/2010/main"/>
                      </a:ext>
                    </a:extLst>
                  </pic:spPr>
                </pic:pic>
              </a:graphicData>
            </a:graphic>
          </wp:inline>
        </w:drawing>
      </w:r>
    </w:p>
    <w:p w14:paraId="02CF236F" w14:textId="77777777" w:rsidR="0084299D" w:rsidRDefault="00000000" w:rsidP="00C76A70">
      <w:pPr>
        <w:pStyle w:val="BodyText"/>
        <w:spacing w:before="0" w:after="0"/>
      </w:pPr>
      <w:r>
        <w:t xml:space="preserve">We see a majority fall within the highlighted region, even if a good chunk </w:t>
      </w:r>
      <w:proofErr w:type="gramStart"/>
      <w:r>
        <w:t>are</w:t>
      </w:r>
      <w:proofErr w:type="gramEnd"/>
      <w:r>
        <w:t xml:space="preserve"> toeing the line. Though, we do have four outliers, so we would call into question the normality of this data in terms of multivariate normality.</w:t>
      </w:r>
    </w:p>
    <w:p w14:paraId="5F8EFB91" w14:textId="77777777" w:rsidR="00C76A70" w:rsidRDefault="00C76A70" w:rsidP="00C76A70">
      <w:pPr>
        <w:pStyle w:val="BodyText"/>
        <w:spacing w:before="0" w:after="0"/>
        <w:rPr>
          <w:ins w:id="166" w:author="Gabrielle Salamanca" w:date="2024-03-30T17:24:00Z"/>
        </w:rPr>
      </w:pPr>
    </w:p>
    <w:p w14:paraId="0B55C3E5" w14:textId="77777777" w:rsidR="0084299D" w:rsidRDefault="00000000" w:rsidP="00C76A70">
      <w:pPr>
        <w:pStyle w:val="BodyText"/>
        <w:spacing w:before="0" w:after="0"/>
        <w:rPr>
          <w:ins w:id="167" w:author="Gabrielle Salamanca" w:date="2024-03-30T17:25:00Z"/>
        </w:rPr>
      </w:pPr>
      <w:r>
        <w:t xml:space="preserve">Let’s then find the </w:t>
      </w:r>
      <m:oMath>
        <m:sSub>
          <m:sSubPr>
            <m:ctrlPr>
              <w:rPr>
                <w:rFonts w:ascii="Cambria Math" w:hAnsi="Cambria Math"/>
              </w:rPr>
            </m:ctrlPr>
          </m:sSubPr>
          <m:e>
            <m:r>
              <w:rPr>
                <w:rFonts w:ascii="Cambria Math" w:hAnsi="Cambria Math"/>
              </w:rPr>
              <m:t>r</m:t>
            </m:r>
          </m:e>
          <m:sub>
            <m:r>
              <w:rPr>
                <w:rFonts w:ascii="Cambria Math" w:hAnsi="Cambria Math"/>
              </w:rPr>
              <m:t>Q</m:t>
            </m:r>
          </m:sub>
        </m:sSub>
      </m:oMath>
      <w:r>
        <w:t xml:space="preserve"> for each variable and will test it at </w:t>
      </w:r>
      <m:oMath>
        <m:r>
          <w:rPr>
            <w:rFonts w:ascii="Cambria Math" w:hAnsi="Cambria Math"/>
          </w:rPr>
          <m:t>α</m:t>
        </m:r>
        <m:r>
          <m:rPr>
            <m:sty m:val="p"/>
          </m:rPr>
          <w:rPr>
            <w:rFonts w:ascii="Cambria Math" w:hAnsi="Cambria Math"/>
          </w:rPr>
          <m:t>=</m:t>
        </m:r>
        <m:r>
          <w:rPr>
            <w:rFonts w:ascii="Cambria Math" w:hAnsi="Cambria Math"/>
          </w:rPr>
          <m:t>0.05</m:t>
        </m:r>
      </m:oMath>
      <w:r>
        <w:t xml:space="preserve">. However, the data has 54 variables, and </w:t>
      </w:r>
      <w:r>
        <w:rPr>
          <w:b/>
          <w:bCs/>
        </w:rPr>
        <w:t>Table 42</w:t>
      </w:r>
      <w:r>
        <w:t xml:space="preserve"> only has 50 and 55 for n. We will round up to 55, so our critical region is 0.9787.</w:t>
      </w:r>
    </w:p>
    <w:p w14:paraId="7448E6FA" w14:textId="77777777" w:rsidR="00C76A70" w:rsidRDefault="00C76A70" w:rsidP="00C76A70">
      <w:pPr>
        <w:pStyle w:val="BodyText"/>
        <w:spacing w:before="0" w:after="0"/>
      </w:pPr>
    </w:p>
    <w:p w14:paraId="2BD20D44" w14:textId="77777777" w:rsidR="00C76A70" w:rsidRDefault="00000000">
      <w:pPr>
        <w:pStyle w:val="BodyText"/>
        <w:spacing w:before="0" w:after="0"/>
        <w:jc w:val="center"/>
        <w:rPr>
          <w:ins w:id="168" w:author="Gabrielle Salamanca" w:date="2024-03-30T17:25:00Z"/>
          <w:rFonts w:eastAsiaTheme="minorEastAsia"/>
        </w:rPr>
        <w:pPrChange w:id="169" w:author="Gabrielle Salamanca" w:date="2024-03-30T17:25:00Z">
          <w:pPr>
            <w:pStyle w:val="BodyText"/>
            <w:spacing w:before="0" w:after="0"/>
          </w:pPr>
        </w:pPrChange>
      </w:pPr>
      <m:oMath>
        <m:sSub>
          <m:sSubPr>
            <m:ctrlPr>
              <w:rPr>
                <w:rFonts w:ascii="Cambria Math" w:hAnsi="Cambria Math"/>
              </w:rPr>
            </m:ctrlPr>
          </m:sSubPr>
          <m:e>
            <m:r>
              <w:rPr>
                <w:rFonts w:ascii="Cambria Math" w:hAnsi="Cambria Math"/>
              </w:rPr>
              <m:t>H</m:t>
            </m:r>
          </m:e>
          <m:sub>
            <m:r>
              <w:rPr>
                <w:rFonts w:ascii="Cambria Math" w:hAnsi="Cambria Math"/>
              </w:rPr>
              <m:t>0</m:t>
            </m:r>
          </m:sub>
        </m:sSub>
      </m:oMath>
      <w:r>
        <w:t>: The data is normal</w:t>
      </w:r>
    </w:p>
    <w:p w14:paraId="3453BAB4" w14:textId="77777777" w:rsidR="0084299D" w:rsidRDefault="00000000" w:rsidP="00C76A70">
      <w:pPr>
        <w:pStyle w:val="BodyText"/>
        <w:spacing w:before="0" w:after="0"/>
        <w:jc w:val="center"/>
        <w:rPr>
          <w:ins w:id="170" w:author="Gabrielle Salamanca" w:date="2024-03-30T17:25:00Z"/>
        </w:rPr>
      </w:pPr>
      <m:oMath>
        <m:sSub>
          <m:sSubPr>
            <m:ctrlPr>
              <w:rPr>
                <w:rFonts w:ascii="Cambria Math" w:hAnsi="Cambria Math"/>
              </w:rPr>
            </m:ctrlPr>
          </m:sSubPr>
          <m:e>
            <m:r>
              <w:rPr>
                <w:rFonts w:ascii="Cambria Math" w:hAnsi="Cambria Math"/>
              </w:rPr>
              <m:t>H</m:t>
            </m:r>
          </m:e>
          <m:sub>
            <m:r>
              <w:rPr>
                <w:rFonts w:ascii="Cambria Math" w:hAnsi="Cambria Math"/>
              </w:rPr>
              <m:t>1</m:t>
            </m:r>
          </m:sub>
        </m:sSub>
      </m:oMath>
      <w:r>
        <w:t>: The data is non-normal</w:t>
      </w:r>
    </w:p>
    <w:p w14:paraId="0B2E4C6F" w14:textId="77777777" w:rsidR="00C76A70" w:rsidRDefault="00C76A70">
      <w:pPr>
        <w:pStyle w:val="BodyText"/>
        <w:spacing w:before="0" w:after="0"/>
        <w:jc w:val="center"/>
        <w:pPrChange w:id="171" w:author="Gabrielle Salamanca" w:date="2024-03-30T17:25:00Z">
          <w:pPr>
            <w:pStyle w:val="BodyText"/>
            <w:spacing w:before="0" w:after="0"/>
          </w:pPr>
        </w:pPrChange>
      </w:pPr>
    </w:p>
    <w:p w14:paraId="0A36E4EA" w14:textId="77777777" w:rsidR="0084299D" w:rsidRDefault="00000000" w:rsidP="00C76A70">
      <w:pPr>
        <w:pStyle w:val="SourceCode"/>
        <w:wordWrap/>
        <w:spacing w:after="0"/>
      </w:pPr>
      <w:r>
        <w:rPr>
          <w:rStyle w:val="VerbatimChar"/>
        </w:rPr>
        <w:t xml:space="preserve">## The </w:t>
      </w:r>
      <w:proofErr w:type="spellStart"/>
      <w:r>
        <w:rPr>
          <w:rStyle w:val="VerbatimChar"/>
        </w:rPr>
        <w:t>rq</w:t>
      </w:r>
      <w:proofErr w:type="spellEnd"/>
      <w:r>
        <w:rPr>
          <w:rStyle w:val="VerbatimChar"/>
        </w:rPr>
        <w:t xml:space="preserve"> for the 100 m/s is 0.9836334</w:t>
      </w:r>
    </w:p>
    <w:p w14:paraId="76F8AD63" w14:textId="77777777" w:rsidR="0084299D" w:rsidRDefault="00000000" w:rsidP="00C76A70">
      <w:pPr>
        <w:pStyle w:val="SourceCode"/>
        <w:wordWrap/>
        <w:spacing w:after="0"/>
      </w:pPr>
      <w:r>
        <w:rPr>
          <w:rStyle w:val="VerbatimChar"/>
        </w:rPr>
        <w:t xml:space="preserve">## The </w:t>
      </w:r>
      <w:proofErr w:type="spellStart"/>
      <w:r>
        <w:rPr>
          <w:rStyle w:val="VerbatimChar"/>
        </w:rPr>
        <w:t>rq</w:t>
      </w:r>
      <w:proofErr w:type="spellEnd"/>
      <w:r>
        <w:rPr>
          <w:rStyle w:val="VerbatimChar"/>
        </w:rPr>
        <w:t xml:space="preserve"> for the 200 m/s is 0.9761084</w:t>
      </w:r>
    </w:p>
    <w:p w14:paraId="3D209AA3" w14:textId="77777777" w:rsidR="0084299D" w:rsidRDefault="00000000" w:rsidP="00C76A70">
      <w:pPr>
        <w:pStyle w:val="SourceCode"/>
        <w:wordWrap/>
        <w:spacing w:after="0"/>
      </w:pPr>
      <w:r>
        <w:rPr>
          <w:rStyle w:val="VerbatimChar"/>
        </w:rPr>
        <w:t xml:space="preserve">## The </w:t>
      </w:r>
      <w:proofErr w:type="spellStart"/>
      <w:r>
        <w:rPr>
          <w:rStyle w:val="VerbatimChar"/>
        </w:rPr>
        <w:t>rq</w:t>
      </w:r>
      <w:proofErr w:type="spellEnd"/>
      <w:r>
        <w:rPr>
          <w:rStyle w:val="VerbatimChar"/>
        </w:rPr>
        <w:t xml:space="preserve"> for the 400 m/s is 0.9698238</w:t>
      </w:r>
    </w:p>
    <w:p w14:paraId="26D939CE" w14:textId="77777777" w:rsidR="0084299D" w:rsidRDefault="00000000" w:rsidP="00C76A70">
      <w:pPr>
        <w:pStyle w:val="SourceCode"/>
        <w:wordWrap/>
        <w:spacing w:after="0"/>
      </w:pPr>
      <w:r>
        <w:rPr>
          <w:rStyle w:val="VerbatimChar"/>
        </w:rPr>
        <w:t xml:space="preserve">## The </w:t>
      </w:r>
      <w:proofErr w:type="spellStart"/>
      <w:r>
        <w:rPr>
          <w:rStyle w:val="VerbatimChar"/>
        </w:rPr>
        <w:t>rq</w:t>
      </w:r>
      <w:proofErr w:type="spellEnd"/>
      <w:r>
        <w:rPr>
          <w:rStyle w:val="VerbatimChar"/>
        </w:rPr>
        <w:t xml:space="preserve"> for the 800 m/s is 0.951239</w:t>
      </w:r>
    </w:p>
    <w:p w14:paraId="768B5E76" w14:textId="77777777" w:rsidR="0084299D" w:rsidRDefault="00000000" w:rsidP="00C76A70">
      <w:pPr>
        <w:pStyle w:val="SourceCode"/>
        <w:wordWrap/>
        <w:spacing w:after="0"/>
      </w:pPr>
      <w:r>
        <w:rPr>
          <w:rStyle w:val="VerbatimChar"/>
        </w:rPr>
        <w:t xml:space="preserve">## The </w:t>
      </w:r>
      <w:proofErr w:type="spellStart"/>
      <w:r>
        <w:rPr>
          <w:rStyle w:val="VerbatimChar"/>
        </w:rPr>
        <w:t>rq</w:t>
      </w:r>
      <w:proofErr w:type="spellEnd"/>
      <w:r>
        <w:rPr>
          <w:rStyle w:val="VerbatimChar"/>
        </w:rPr>
        <w:t xml:space="preserve"> for the 1500 m/s is 0.9099867</w:t>
      </w:r>
    </w:p>
    <w:p w14:paraId="5BB3D1C5" w14:textId="77777777" w:rsidR="0084299D" w:rsidRDefault="00000000" w:rsidP="00C76A70">
      <w:pPr>
        <w:pStyle w:val="SourceCode"/>
        <w:wordWrap/>
        <w:spacing w:after="0"/>
      </w:pPr>
      <w:r>
        <w:rPr>
          <w:rStyle w:val="VerbatimChar"/>
        </w:rPr>
        <w:t xml:space="preserve">## The </w:t>
      </w:r>
      <w:proofErr w:type="spellStart"/>
      <w:r>
        <w:rPr>
          <w:rStyle w:val="VerbatimChar"/>
        </w:rPr>
        <w:t>rq</w:t>
      </w:r>
      <w:proofErr w:type="spellEnd"/>
      <w:r>
        <w:rPr>
          <w:rStyle w:val="VerbatimChar"/>
        </w:rPr>
        <w:t xml:space="preserve"> for the 3000 m/s is 0.8676664</w:t>
      </w:r>
    </w:p>
    <w:p w14:paraId="1C836AFB" w14:textId="77777777" w:rsidR="0084299D" w:rsidRDefault="00000000" w:rsidP="00C76A70">
      <w:pPr>
        <w:pStyle w:val="SourceCode"/>
        <w:wordWrap/>
        <w:spacing w:after="0"/>
        <w:rPr>
          <w:ins w:id="172" w:author="Gabrielle Salamanca" w:date="2024-03-30T17:25:00Z"/>
          <w:rStyle w:val="VerbatimChar"/>
        </w:rPr>
      </w:pPr>
      <w:r>
        <w:rPr>
          <w:rStyle w:val="VerbatimChar"/>
        </w:rPr>
        <w:t xml:space="preserve">## The </w:t>
      </w:r>
      <w:proofErr w:type="spellStart"/>
      <w:r>
        <w:rPr>
          <w:rStyle w:val="VerbatimChar"/>
        </w:rPr>
        <w:t>rq</w:t>
      </w:r>
      <w:proofErr w:type="spellEnd"/>
      <w:r>
        <w:rPr>
          <w:rStyle w:val="VerbatimChar"/>
        </w:rPr>
        <w:t xml:space="preserve"> for the marathon is 0.8605517</w:t>
      </w:r>
    </w:p>
    <w:p w14:paraId="78ABCEAF" w14:textId="77777777" w:rsidR="00C76A70" w:rsidRDefault="00C76A70">
      <w:pPr>
        <w:pStyle w:val="SourceCode"/>
        <w:shd w:val="clear" w:color="auto" w:fill="auto"/>
        <w:wordWrap/>
        <w:spacing w:after="0"/>
        <w:rPr>
          <w:ins w:id="173" w:author="Gabrielle Salamanca" w:date="2024-03-30T17:25:00Z"/>
          <w:rStyle w:val="VerbatimChar"/>
        </w:rPr>
        <w:pPrChange w:id="174" w:author="Gabrielle Salamanca" w:date="2024-03-30T17:25:00Z">
          <w:pPr>
            <w:pStyle w:val="SourceCode"/>
            <w:wordWrap/>
            <w:spacing w:after="0"/>
          </w:pPr>
        </w:pPrChange>
      </w:pPr>
    </w:p>
    <w:p w14:paraId="722515EB" w14:textId="77777777" w:rsidR="00C76A70" w:rsidRDefault="00C76A70">
      <w:pPr>
        <w:pStyle w:val="SourceCode"/>
        <w:shd w:val="clear" w:color="auto" w:fill="auto"/>
        <w:wordWrap/>
        <w:spacing w:after="0"/>
        <w:rPr>
          <w:ins w:id="175" w:author="Gabrielle Salamanca" w:date="2024-03-30T17:25:00Z"/>
          <w:rStyle w:val="VerbatimChar"/>
        </w:rPr>
        <w:pPrChange w:id="176" w:author="Gabrielle Salamanca" w:date="2024-03-30T17:25:00Z">
          <w:pPr>
            <w:pStyle w:val="SourceCode"/>
            <w:wordWrap/>
            <w:spacing w:after="0"/>
          </w:pPr>
        </w:pPrChange>
      </w:pPr>
    </w:p>
    <w:p w14:paraId="13C6CC70" w14:textId="77777777" w:rsidR="00C76A70" w:rsidRDefault="00C76A70">
      <w:pPr>
        <w:pStyle w:val="SourceCode"/>
        <w:shd w:val="clear" w:color="auto" w:fill="auto"/>
        <w:wordWrap/>
        <w:spacing w:after="0"/>
        <w:rPr>
          <w:ins w:id="177" w:author="Gabrielle Salamanca" w:date="2024-03-30T17:25:00Z"/>
          <w:rStyle w:val="VerbatimChar"/>
        </w:rPr>
        <w:pPrChange w:id="178" w:author="Gabrielle Salamanca" w:date="2024-03-30T17:25:00Z">
          <w:pPr>
            <w:pStyle w:val="SourceCode"/>
            <w:wordWrap/>
            <w:spacing w:after="0"/>
          </w:pPr>
        </w:pPrChange>
      </w:pPr>
    </w:p>
    <w:p w14:paraId="4C9DA619" w14:textId="77777777" w:rsidR="00C76A70" w:rsidRDefault="00C76A70">
      <w:pPr>
        <w:pStyle w:val="SourceCode"/>
        <w:shd w:val="clear" w:color="auto" w:fill="auto"/>
        <w:wordWrap/>
        <w:spacing w:after="0"/>
        <w:pPrChange w:id="179" w:author="Gabrielle Salamanca" w:date="2024-03-30T17:25:00Z">
          <w:pPr>
            <w:pStyle w:val="SourceCode"/>
            <w:wordWrap/>
            <w:spacing w:after="0"/>
          </w:pPr>
        </w:pPrChange>
      </w:pPr>
    </w:p>
    <w:p w14:paraId="56F9FCE0" w14:textId="77777777" w:rsidR="0084299D" w:rsidRDefault="00000000" w:rsidP="00C76A70">
      <w:pPr>
        <w:pStyle w:val="SourceCode"/>
        <w:wordWrap/>
        <w:spacing w:after="0"/>
      </w:pPr>
      <w:r>
        <w:rPr>
          <w:rStyle w:val="VerbatimChar"/>
        </w:rPr>
        <w:lastRenderedPageBreak/>
        <w:t xml:space="preserve">##          </w:t>
      </w:r>
      <w:proofErr w:type="spellStart"/>
      <w:r>
        <w:rPr>
          <w:rStyle w:val="VerbatimChar"/>
        </w:rPr>
        <w:t>rq</w:t>
      </w:r>
      <w:proofErr w:type="spellEnd"/>
      <w:r>
        <w:rPr>
          <w:rStyle w:val="VerbatimChar"/>
        </w:rPr>
        <w:t xml:space="preserve"> </w:t>
      </w:r>
      <w:proofErr w:type="spellStart"/>
      <w:proofErr w:type="gramStart"/>
      <w:r>
        <w:rPr>
          <w:rStyle w:val="VerbatimChar"/>
        </w:rPr>
        <w:t>In</w:t>
      </w:r>
      <w:proofErr w:type="gramEnd"/>
      <w:r>
        <w:rPr>
          <w:rStyle w:val="VerbatimChar"/>
        </w:rPr>
        <w:t>_Region</w:t>
      </w:r>
      <w:proofErr w:type="spellEnd"/>
      <w:r>
        <w:br/>
      </w:r>
      <w:r>
        <w:rPr>
          <w:rStyle w:val="VerbatimChar"/>
        </w:rPr>
        <w:t>## 1 0.9836334     FALSE</w:t>
      </w:r>
      <w:r>
        <w:br/>
      </w:r>
      <w:r>
        <w:rPr>
          <w:rStyle w:val="VerbatimChar"/>
        </w:rPr>
        <w:t>## 2 0.9761084      TRUE</w:t>
      </w:r>
      <w:r>
        <w:br/>
      </w:r>
      <w:r>
        <w:rPr>
          <w:rStyle w:val="VerbatimChar"/>
        </w:rPr>
        <w:t>## 3 0.9698238      TRUE</w:t>
      </w:r>
      <w:r>
        <w:br/>
      </w:r>
      <w:r>
        <w:rPr>
          <w:rStyle w:val="VerbatimChar"/>
        </w:rPr>
        <w:t>## 4 0.9512390      TRUE</w:t>
      </w:r>
      <w:r>
        <w:br/>
      </w:r>
      <w:r>
        <w:rPr>
          <w:rStyle w:val="VerbatimChar"/>
        </w:rPr>
        <w:t>## 5 0.9099867      TRUE</w:t>
      </w:r>
      <w:r>
        <w:br/>
      </w:r>
      <w:r>
        <w:rPr>
          <w:rStyle w:val="VerbatimChar"/>
        </w:rPr>
        <w:t>## 6 0.8676664      TRUE</w:t>
      </w:r>
      <w:r>
        <w:br/>
      </w:r>
      <w:r>
        <w:rPr>
          <w:rStyle w:val="VerbatimChar"/>
        </w:rPr>
        <w:t>## 7 0.8605517      TRUE</w:t>
      </w:r>
    </w:p>
    <w:p w14:paraId="4F66F783" w14:textId="77777777" w:rsidR="00C76A70" w:rsidRDefault="00C76A70" w:rsidP="00C76A70">
      <w:pPr>
        <w:pStyle w:val="FirstParagraph"/>
        <w:spacing w:before="0" w:after="0"/>
        <w:rPr>
          <w:ins w:id="180" w:author="Gabrielle Salamanca" w:date="2024-03-30T17:25:00Z"/>
        </w:rPr>
      </w:pPr>
    </w:p>
    <w:p w14:paraId="3C324A23" w14:textId="77777777" w:rsidR="0084299D" w:rsidRDefault="00000000" w:rsidP="00C76A70">
      <w:pPr>
        <w:pStyle w:val="FirstParagraph"/>
        <w:spacing w:before="0" w:after="0"/>
        <w:rPr>
          <w:ins w:id="181" w:author="Gabrielle Salamanca" w:date="2024-03-30T17:25:00Z"/>
        </w:rPr>
      </w:pPr>
      <w:r>
        <w:t xml:space="preserve">We find the values of </w:t>
      </w:r>
      <m:oMath>
        <m:sSub>
          <m:sSubPr>
            <m:ctrlPr>
              <w:rPr>
                <w:rFonts w:ascii="Cambria Math" w:hAnsi="Cambria Math"/>
              </w:rPr>
            </m:ctrlPr>
          </m:sSubPr>
          <m:e>
            <m:r>
              <w:rPr>
                <w:rFonts w:ascii="Cambria Math" w:hAnsi="Cambria Math"/>
              </w:rPr>
              <m:t>r</m:t>
            </m:r>
          </m:e>
          <m:sub>
            <m:r>
              <w:rPr>
                <w:rFonts w:ascii="Cambria Math" w:hAnsi="Cambria Math"/>
              </w:rPr>
              <m:t>Q</m:t>
            </m:r>
          </m:sub>
        </m:sSub>
      </m:oMath>
      <w:r>
        <w:t xml:space="preserve"> decrease as distance increases. We also see that only the 100m/s </w:t>
      </w:r>
      <m:oMath>
        <m:sSub>
          <m:sSubPr>
            <m:ctrlPr>
              <w:rPr>
                <w:rFonts w:ascii="Cambria Math" w:hAnsi="Cambria Math"/>
              </w:rPr>
            </m:ctrlPr>
          </m:sSubPr>
          <m:e>
            <m:r>
              <w:rPr>
                <w:rFonts w:ascii="Cambria Math" w:hAnsi="Cambria Math"/>
              </w:rPr>
              <m:t>r</m:t>
            </m:r>
          </m:e>
          <m:sub>
            <m:r>
              <w:rPr>
                <w:rFonts w:ascii="Cambria Math" w:hAnsi="Cambria Math"/>
              </w:rPr>
              <m:t>Q</m:t>
            </m:r>
          </m:sub>
        </m:sSub>
      </m:oMath>
      <w:r>
        <w:t xml:space="preserve"> is greater than </w:t>
      </w:r>
      <m:oMath>
        <m:r>
          <w:rPr>
            <w:rFonts w:ascii="Cambria Math" w:hAnsi="Cambria Math"/>
          </w:rPr>
          <m:t>α</m:t>
        </m:r>
      </m:oMath>
      <w:r>
        <w:t xml:space="preserve">, so this variable normal; while the rest are less than </w:t>
      </w:r>
      <m:oMath>
        <m:r>
          <w:rPr>
            <w:rFonts w:ascii="Cambria Math" w:hAnsi="Cambria Math"/>
          </w:rPr>
          <m:t>α</m:t>
        </m:r>
      </m:oMath>
      <w:r>
        <w:t>, so they’re non-normal. So</w:t>
      </w:r>
      <w:ins w:id="182" w:author="Gabrielle Salamanca" w:date="2024-03-30T17:25:00Z">
        <w:r w:rsidR="00C76A70">
          <w:t>,</w:t>
        </w:r>
      </w:ins>
      <w:r>
        <w:t xml:space="preserve"> in terms of marginal normality, the data seems to skew towards the left.</w:t>
      </w:r>
    </w:p>
    <w:p w14:paraId="7052E99E" w14:textId="77777777" w:rsidR="00C76A70" w:rsidRDefault="00C76A70" w:rsidP="00C76A70">
      <w:pPr>
        <w:pStyle w:val="BodyText"/>
        <w:rPr>
          <w:ins w:id="183" w:author="Gabrielle Salamanca" w:date="2024-03-30T17:25:00Z"/>
        </w:rPr>
      </w:pPr>
    </w:p>
    <w:p w14:paraId="37D9487C" w14:textId="77777777" w:rsidR="00C76A70" w:rsidRDefault="00C76A70" w:rsidP="00C76A70">
      <w:pPr>
        <w:pStyle w:val="BodyText"/>
        <w:rPr>
          <w:ins w:id="184" w:author="Gabrielle Salamanca" w:date="2024-03-30T17:25:00Z"/>
        </w:rPr>
      </w:pPr>
    </w:p>
    <w:p w14:paraId="25BEA114" w14:textId="77777777" w:rsidR="00C76A70" w:rsidRDefault="00C76A70" w:rsidP="00C76A70">
      <w:pPr>
        <w:pStyle w:val="BodyText"/>
        <w:rPr>
          <w:ins w:id="185" w:author="Gabrielle Salamanca" w:date="2024-03-30T17:25:00Z"/>
        </w:rPr>
      </w:pPr>
    </w:p>
    <w:p w14:paraId="1D36428D" w14:textId="77777777" w:rsidR="00C76A70" w:rsidRDefault="00C76A70" w:rsidP="00C76A70">
      <w:pPr>
        <w:pStyle w:val="BodyText"/>
        <w:rPr>
          <w:ins w:id="186" w:author="Gabrielle Salamanca" w:date="2024-03-30T17:25:00Z"/>
        </w:rPr>
      </w:pPr>
    </w:p>
    <w:p w14:paraId="45A3DD3C" w14:textId="77777777" w:rsidR="00C76A70" w:rsidRDefault="00C76A70" w:rsidP="00C76A70">
      <w:pPr>
        <w:pStyle w:val="BodyText"/>
        <w:rPr>
          <w:ins w:id="187" w:author="Gabrielle Salamanca" w:date="2024-03-30T17:25:00Z"/>
        </w:rPr>
      </w:pPr>
    </w:p>
    <w:p w14:paraId="3A6B219C" w14:textId="77777777" w:rsidR="00C76A70" w:rsidRDefault="00C76A70" w:rsidP="00C76A70">
      <w:pPr>
        <w:pStyle w:val="BodyText"/>
        <w:rPr>
          <w:ins w:id="188" w:author="Gabrielle Salamanca" w:date="2024-03-30T17:25:00Z"/>
        </w:rPr>
      </w:pPr>
    </w:p>
    <w:p w14:paraId="3AF53D35" w14:textId="77777777" w:rsidR="00C76A70" w:rsidRDefault="00C76A70" w:rsidP="00C76A70">
      <w:pPr>
        <w:pStyle w:val="BodyText"/>
        <w:rPr>
          <w:ins w:id="189" w:author="Gabrielle Salamanca" w:date="2024-03-30T17:25:00Z"/>
        </w:rPr>
      </w:pPr>
    </w:p>
    <w:p w14:paraId="6D39E46E" w14:textId="77777777" w:rsidR="00C76A70" w:rsidRDefault="00C76A70" w:rsidP="00C76A70">
      <w:pPr>
        <w:pStyle w:val="BodyText"/>
        <w:rPr>
          <w:ins w:id="190" w:author="Gabrielle Salamanca" w:date="2024-03-30T17:25:00Z"/>
        </w:rPr>
      </w:pPr>
    </w:p>
    <w:p w14:paraId="60FD496B" w14:textId="77777777" w:rsidR="00C76A70" w:rsidRDefault="00C76A70" w:rsidP="00C76A70">
      <w:pPr>
        <w:pStyle w:val="BodyText"/>
        <w:rPr>
          <w:ins w:id="191" w:author="Gabrielle Salamanca" w:date="2024-03-30T17:25:00Z"/>
        </w:rPr>
      </w:pPr>
    </w:p>
    <w:p w14:paraId="6FF678A4" w14:textId="77777777" w:rsidR="00C76A70" w:rsidRDefault="00C76A70" w:rsidP="00C76A70">
      <w:pPr>
        <w:pStyle w:val="BodyText"/>
        <w:rPr>
          <w:ins w:id="192" w:author="Gabrielle Salamanca" w:date="2024-03-30T17:25:00Z"/>
        </w:rPr>
      </w:pPr>
    </w:p>
    <w:p w14:paraId="5D7F258F" w14:textId="77777777" w:rsidR="00C76A70" w:rsidRDefault="00C76A70" w:rsidP="00C76A70">
      <w:pPr>
        <w:pStyle w:val="BodyText"/>
        <w:rPr>
          <w:ins w:id="193" w:author="Gabrielle Salamanca" w:date="2024-03-30T17:25:00Z"/>
        </w:rPr>
      </w:pPr>
    </w:p>
    <w:p w14:paraId="71D0D40F" w14:textId="77777777" w:rsidR="00C76A70" w:rsidRDefault="00C76A70" w:rsidP="00C76A70">
      <w:pPr>
        <w:pStyle w:val="BodyText"/>
        <w:rPr>
          <w:ins w:id="194" w:author="Gabrielle Salamanca" w:date="2024-03-30T17:25:00Z"/>
        </w:rPr>
      </w:pPr>
    </w:p>
    <w:p w14:paraId="73643FFA" w14:textId="77777777" w:rsidR="00C76A70" w:rsidRDefault="00C76A70" w:rsidP="00C76A70">
      <w:pPr>
        <w:pStyle w:val="BodyText"/>
        <w:rPr>
          <w:ins w:id="195" w:author="Gabrielle Salamanca" w:date="2024-03-30T17:25:00Z"/>
        </w:rPr>
      </w:pPr>
    </w:p>
    <w:p w14:paraId="67F755D3" w14:textId="77777777" w:rsidR="00C76A70" w:rsidRDefault="00C76A70" w:rsidP="00C76A70">
      <w:pPr>
        <w:pStyle w:val="BodyText"/>
        <w:rPr>
          <w:ins w:id="196" w:author="Gabrielle Salamanca" w:date="2024-03-30T17:25:00Z"/>
        </w:rPr>
      </w:pPr>
    </w:p>
    <w:p w14:paraId="16A4712C" w14:textId="77777777" w:rsidR="00C76A70" w:rsidRDefault="00C76A70" w:rsidP="00C76A70">
      <w:pPr>
        <w:pStyle w:val="BodyText"/>
        <w:rPr>
          <w:ins w:id="197" w:author="Gabrielle Salamanca" w:date="2024-03-30T17:25:00Z"/>
        </w:rPr>
      </w:pPr>
    </w:p>
    <w:p w14:paraId="3D965F94" w14:textId="77777777" w:rsidR="00C76A70" w:rsidRDefault="00C76A70" w:rsidP="00C76A70">
      <w:pPr>
        <w:pStyle w:val="BodyText"/>
        <w:rPr>
          <w:ins w:id="198" w:author="Gabrielle Salamanca" w:date="2024-03-30T17:25:00Z"/>
        </w:rPr>
      </w:pPr>
    </w:p>
    <w:p w14:paraId="29CCE92B" w14:textId="77777777" w:rsidR="00C76A70" w:rsidRDefault="00C76A70" w:rsidP="00C76A70">
      <w:pPr>
        <w:pStyle w:val="BodyText"/>
      </w:pPr>
    </w:p>
    <w:p w14:paraId="11C6BB39" w14:textId="77777777" w:rsidR="001A0E2A" w:rsidRDefault="001A0E2A" w:rsidP="00C76A70">
      <w:pPr>
        <w:pStyle w:val="BodyText"/>
        <w:rPr>
          <w:ins w:id="199" w:author="Gabrielle Salamanca" w:date="2024-03-30T17:25:00Z"/>
        </w:rPr>
      </w:pPr>
    </w:p>
    <w:p w14:paraId="3519ED17" w14:textId="77777777" w:rsidR="00C76A70" w:rsidRDefault="00C76A70" w:rsidP="00C76A70">
      <w:pPr>
        <w:pStyle w:val="BodyText"/>
        <w:rPr>
          <w:ins w:id="200" w:author="Gabrielle Salamanca" w:date="2024-03-30T17:25:00Z"/>
        </w:rPr>
      </w:pPr>
    </w:p>
    <w:p w14:paraId="3EA9565C" w14:textId="77777777" w:rsidR="00C76A70" w:rsidRDefault="00C76A70" w:rsidP="00C76A70">
      <w:pPr>
        <w:pStyle w:val="BodyText"/>
        <w:rPr>
          <w:ins w:id="201" w:author="Gabrielle Salamanca" w:date="2024-03-30T17:25:00Z"/>
        </w:rPr>
      </w:pPr>
    </w:p>
    <w:p w14:paraId="0162DA72" w14:textId="77777777" w:rsidR="00C76A70" w:rsidRDefault="00C76A70" w:rsidP="00C76A70">
      <w:pPr>
        <w:pStyle w:val="Title"/>
        <w:spacing w:before="0" w:after="0"/>
        <w:rPr>
          <w:ins w:id="202" w:author="Gabrielle Salamanca" w:date="2024-03-30T17:26:00Z"/>
          <w:u w:val="single"/>
        </w:rPr>
      </w:pPr>
      <w:ins w:id="203" w:author="Gabrielle Salamanca" w:date="2024-03-30T17:26:00Z">
        <w:r w:rsidRPr="00C76A70">
          <w:rPr>
            <w:u w:val="single"/>
            <w:rPrChange w:id="204" w:author="Gabrielle Salamanca" w:date="2024-03-30T17:26:00Z">
              <w:rPr/>
            </w:rPrChange>
          </w:rPr>
          <w:lastRenderedPageBreak/>
          <w:t>Appendix</w:t>
        </w:r>
      </w:ins>
    </w:p>
    <w:p w14:paraId="486304C8" w14:textId="77777777" w:rsidR="00C76A70" w:rsidRPr="00C76A70" w:rsidRDefault="00C76A70">
      <w:pPr>
        <w:pStyle w:val="BodyText"/>
        <w:spacing w:before="0" w:after="0"/>
        <w:pPrChange w:id="205" w:author="Gabrielle Salamanca" w:date="2024-03-30T17:26:00Z">
          <w:pPr>
            <w:pStyle w:val="FirstParagraph"/>
            <w:spacing w:before="0" w:after="0"/>
          </w:pPr>
        </w:pPrChange>
      </w:pPr>
    </w:p>
    <w:p w14:paraId="19BB3D6F" w14:textId="77777777" w:rsidR="0084299D" w:rsidRDefault="00000000" w:rsidP="00C76A70">
      <w:pPr>
        <w:pStyle w:val="SourceCode"/>
        <w:wordWrap/>
        <w:spacing w:after="0"/>
      </w:pPr>
      <w:proofErr w:type="spellStart"/>
      <w:r>
        <w:rPr>
          <w:rStyle w:val="NormalTok"/>
        </w:rPr>
        <w:t>knitr</w:t>
      </w:r>
      <w:proofErr w:type="spellEnd"/>
      <w:r>
        <w:rPr>
          <w:rStyle w:val="SpecialCharTok"/>
        </w:rPr>
        <w:t>::</w:t>
      </w:r>
      <w:proofErr w:type="spellStart"/>
      <w:r>
        <w:rPr>
          <w:rStyle w:val="NormalTok"/>
        </w:rPr>
        <w:t>opts_chunk</w:t>
      </w:r>
      <w:r>
        <w:rPr>
          <w:rStyle w:val="SpecialCharTok"/>
        </w:rPr>
        <w:t>$</w:t>
      </w:r>
      <w:r>
        <w:rPr>
          <w:rStyle w:val="FunctionTok"/>
        </w:rPr>
        <w:t>set</w:t>
      </w:r>
      <w:proofErr w:type="spellEnd"/>
      <w:r>
        <w:rPr>
          <w:rStyle w:val="NormalTok"/>
        </w:rPr>
        <w:t>(</w:t>
      </w:r>
      <w:r>
        <w:rPr>
          <w:rStyle w:val="AttributeTok"/>
        </w:rPr>
        <w:t>echo =</w:t>
      </w:r>
      <w:r>
        <w:rPr>
          <w:rStyle w:val="NormalTok"/>
        </w:rPr>
        <w:t xml:space="preserve"> </w:t>
      </w:r>
      <w:r>
        <w:rPr>
          <w:rStyle w:val="ConstantTok"/>
        </w:rPr>
        <w:t>FALSE</w:t>
      </w:r>
      <w:r>
        <w:rPr>
          <w:rStyle w:val="NormalTok"/>
        </w:rPr>
        <w:t>)</w:t>
      </w:r>
      <w:r>
        <w:br/>
      </w:r>
      <w:r>
        <w:rPr>
          <w:rStyle w:val="FunctionTok"/>
        </w:rPr>
        <w:t>library</w:t>
      </w:r>
      <w:r>
        <w:rPr>
          <w:rStyle w:val="NormalTok"/>
        </w:rPr>
        <w:t>(</w:t>
      </w:r>
      <w:proofErr w:type="spellStart"/>
      <w:r>
        <w:rPr>
          <w:rStyle w:val="NormalTok"/>
        </w:rPr>
        <w:t>heplots</w:t>
      </w:r>
      <w:proofErr w:type="spellEnd"/>
      <w:r>
        <w:rPr>
          <w:rStyle w:val="NormalTok"/>
        </w:rPr>
        <w:t>)</w:t>
      </w:r>
      <w:r>
        <w:br/>
      </w:r>
      <w:proofErr w:type="spellStart"/>
      <w:r>
        <w:rPr>
          <w:rStyle w:val="NormalTok"/>
        </w:rPr>
        <w:t>muMat</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 xml:space="preserve">mu </w:t>
      </w:r>
      <w:r>
        <w:rPr>
          <w:rStyle w:val="OtherTok"/>
        </w:rPr>
        <w:t>&lt;-</w:t>
      </w:r>
      <w:r>
        <w:rPr>
          <w:rStyle w:val="NormalTok"/>
        </w:rPr>
        <w:t xml:space="preserve"> </w:t>
      </w:r>
      <w:r>
        <w:rPr>
          <w:rStyle w:val="FunctionTok"/>
        </w:rPr>
        <w:t>matrix</w:t>
      </w:r>
      <w:r>
        <w:rPr>
          <w:rStyle w:val="NormalTok"/>
        </w:rPr>
        <w:t>(</w:t>
      </w:r>
      <w:proofErr w:type="spellStart"/>
      <w:r>
        <w:rPr>
          <w:rStyle w:val="NormalTok"/>
        </w:rPr>
        <w:t>muMat</w:t>
      </w:r>
      <w:proofErr w:type="spellEnd"/>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1</w:t>
      </w:r>
      <w:r>
        <w:rPr>
          <w:rStyle w:val="NormalTok"/>
        </w:rPr>
        <w:t xml:space="preserve">, </w:t>
      </w:r>
      <w:proofErr w:type="spellStart"/>
      <w:r>
        <w:rPr>
          <w:rStyle w:val="AttributeTok"/>
        </w:rPr>
        <w:t>byrow</w:t>
      </w:r>
      <w:proofErr w:type="spellEnd"/>
      <w:r>
        <w:rPr>
          <w:rStyle w:val="AttributeTok"/>
        </w:rPr>
        <w:t xml:space="preserve"> =</w:t>
      </w:r>
      <w:r>
        <w:rPr>
          <w:rStyle w:val="NormalTok"/>
        </w:rPr>
        <w:t xml:space="preserve"> </w:t>
      </w:r>
      <w:r>
        <w:rPr>
          <w:rStyle w:val="ConstantTok"/>
        </w:rPr>
        <w:t>TRUE</w:t>
      </w:r>
      <w:r>
        <w:rPr>
          <w:rStyle w:val="NormalTok"/>
        </w:rPr>
        <w:t>)</w:t>
      </w:r>
      <w:r>
        <w:br/>
      </w:r>
      <w:proofErr w:type="spellStart"/>
      <w:r>
        <w:rPr>
          <w:rStyle w:val="NormalTok"/>
        </w:rPr>
        <w:t>sigMat</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SpecialCharTok"/>
        </w:rPr>
        <w:t>-</w:t>
      </w:r>
      <w:r>
        <w:rPr>
          <w:rStyle w:val="FloatTok"/>
        </w:rPr>
        <w:t>0.8</w:t>
      </w:r>
      <w:r>
        <w:rPr>
          <w:rStyle w:val="SpecialCharTok"/>
        </w:rPr>
        <w:t>*</w:t>
      </w:r>
      <w:r>
        <w:rPr>
          <w:rStyle w:val="FunctionTok"/>
        </w:rPr>
        <w:t>sqrt</w:t>
      </w:r>
      <w:r>
        <w:rPr>
          <w:rStyle w:val="NormalTok"/>
        </w:rPr>
        <w:t>(</w:t>
      </w:r>
      <w:r>
        <w:rPr>
          <w:rStyle w:val="DecValTok"/>
        </w:rPr>
        <w:t>2</w:t>
      </w:r>
      <w:r>
        <w:rPr>
          <w:rStyle w:val="NormalTok"/>
        </w:rPr>
        <w:t xml:space="preserve">), </w:t>
      </w:r>
      <w:r>
        <w:rPr>
          <w:rStyle w:val="SpecialCharTok"/>
        </w:rPr>
        <w:t>-</w:t>
      </w:r>
      <w:r>
        <w:rPr>
          <w:rStyle w:val="FloatTok"/>
        </w:rPr>
        <w:t>0.8</w:t>
      </w:r>
      <w:r>
        <w:rPr>
          <w:rStyle w:val="SpecialCharTok"/>
        </w:rPr>
        <w:t>*</w:t>
      </w:r>
      <w:r>
        <w:rPr>
          <w:rStyle w:val="FunctionTok"/>
        </w:rPr>
        <w:t>sqrt</w:t>
      </w:r>
      <w:r>
        <w:rPr>
          <w:rStyle w:val="NormalTok"/>
        </w:rPr>
        <w:t>(</w:t>
      </w:r>
      <w:r>
        <w:rPr>
          <w:rStyle w:val="DecValTok"/>
        </w:rPr>
        <w:t>2</w:t>
      </w:r>
      <w:r>
        <w:rPr>
          <w:rStyle w:val="NormalTok"/>
        </w:rPr>
        <w:t xml:space="preserve">), </w:t>
      </w:r>
      <w:r>
        <w:rPr>
          <w:rStyle w:val="DecValTok"/>
        </w:rPr>
        <w:t>1</w:t>
      </w:r>
      <w:r>
        <w:rPr>
          <w:rStyle w:val="NormalTok"/>
        </w:rPr>
        <w:t>)</w:t>
      </w:r>
      <w:r>
        <w:br/>
      </w:r>
      <w:r>
        <w:rPr>
          <w:rStyle w:val="NormalTok"/>
        </w:rPr>
        <w:t xml:space="preserve">sigma </w:t>
      </w:r>
      <w:r>
        <w:rPr>
          <w:rStyle w:val="OtherTok"/>
        </w:rPr>
        <w:t>&lt;-</w:t>
      </w:r>
      <w:r>
        <w:rPr>
          <w:rStyle w:val="NormalTok"/>
        </w:rPr>
        <w:t xml:space="preserve"> </w:t>
      </w:r>
      <w:r>
        <w:rPr>
          <w:rStyle w:val="FunctionTok"/>
        </w:rPr>
        <w:t>matrix</w:t>
      </w:r>
      <w:r>
        <w:rPr>
          <w:rStyle w:val="NormalTok"/>
        </w:rPr>
        <w:t>(</w:t>
      </w:r>
      <w:proofErr w:type="spellStart"/>
      <w:r>
        <w:rPr>
          <w:rStyle w:val="NormalTok"/>
        </w:rPr>
        <w:t>sigMat</w:t>
      </w:r>
      <w:proofErr w:type="spellEnd"/>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 xml:space="preserve">, </w:t>
      </w:r>
      <w:proofErr w:type="spellStart"/>
      <w:r>
        <w:rPr>
          <w:rStyle w:val="AttributeTok"/>
        </w:rPr>
        <w:t>byrow</w:t>
      </w:r>
      <w:proofErr w:type="spellEnd"/>
      <w:r>
        <w:rPr>
          <w:rStyle w:val="AttributeTok"/>
        </w:rPr>
        <w:t xml:space="preserve"> =</w:t>
      </w:r>
      <w:r>
        <w:rPr>
          <w:rStyle w:val="NormalTok"/>
        </w:rPr>
        <w:t xml:space="preserve"> </w:t>
      </w:r>
      <w:r>
        <w:rPr>
          <w:rStyle w:val="ConstantTok"/>
        </w:rPr>
        <w:t>TRUE</w:t>
      </w:r>
      <w:r>
        <w:rPr>
          <w:rStyle w:val="NormalTok"/>
        </w:rPr>
        <w:t>)</w:t>
      </w:r>
      <w:r>
        <w:br/>
      </w:r>
      <w:proofErr w:type="spellStart"/>
      <w:r>
        <w:rPr>
          <w:rStyle w:val="NormalTok"/>
        </w:rPr>
        <w:t>sd</w:t>
      </w:r>
      <w:proofErr w:type="spellEnd"/>
      <w:r>
        <w:rPr>
          <w:rStyle w:val="NormalTok"/>
        </w:rPr>
        <w:t xml:space="preserve"> </w:t>
      </w:r>
      <w:r>
        <w:rPr>
          <w:rStyle w:val="OtherTok"/>
        </w:rPr>
        <w:t>&lt;-</w:t>
      </w:r>
      <w:r>
        <w:rPr>
          <w:rStyle w:val="NormalTok"/>
        </w:rPr>
        <w:t xml:space="preserve"> </w:t>
      </w:r>
      <w:r>
        <w:rPr>
          <w:rStyle w:val="FunctionTok"/>
        </w:rPr>
        <w:t>det</w:t>
      </w:r>
      <w:r>
        <w:rPr>
          <w:rStyle w:val="NormalTok"/>
        </w:rPr>
        <w:t>(sigma)</w:t>
      </w:r>
      <w:r>
        <w:br/>
      </w:r>
      <w:proofErr w:type="spellStart"/>
      <w:r>
        <w:rPr>
          <w:rStyle w:val="NormalTok"/>
        </w:rPr>
        <w:t>sd</w:t>
      </w:r>
      <w:proofErr w:type="spellEnd"/>
      <w:r>
        <w:br/>
      </w:r>
      <w:proofErr w:type="spellStart"/>
      <w:r>
        <w:rPr>
          <w:rStyle w:val="NormalTok"/>
        </w:rPr>
        <w:t>invSig</w:t>
      </w:r>
      <w:proofErr w:type="spellEnd"/>
      <w:r>
        <w:rPr>
          <w:rStyle w:val="NormalTok"/>
        </w:rPr>
        <w:t xml:space="preserve"> </w:t>
      </w:r>
      <w:r>
        <w:rPr>
          <w:rStyle w:val="OtherTok"/>
        </w:rPr>
        <w:t>&lt;-</w:t>
      </w:r>
      <w:r>
        <w:rPr>
          <w:rStyle w:val="NormalTok"/>
        </w:rPr>
        <w:t xml:space="preserve"> </w:t>
      </w:r>
      <w:r>
        <w:rPr>
          <w:rStyle w:val="FunctionTok"/>
        </w:rPr>
        <w:t>solve</w:t>
      </w:r>
      <w:r>
        <w:rPr>
          <w:rStyle w:val="NormalTok"/>
        </w:rPr>
        <w:t>(sigma)</w:t>
      </w:r>
      <w:r>
        <w:br/>
      </w:r>
      <w:proofErr w:type="spellStart"/>
      <w:r>
        <w:rPr>
          <w:rStyle w:val="NormalTok"/>
        </w:rPr>
        <w:t>invSig</w:t>
      </w:r>
      <w:proofErr w:type="spellEnd"/>
      <w:r>
        <w:br/>
      </w:r>
      <w:proofErr w:type="spellStart"/>
      <w:r>
        <w:rPr>
          <w:rStyle w:val="NormalTok"/>
        </w:rPr>
        <w:t>muMat</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pecialCharTok"/>
        </w:rPr>
        <w:t>-</w:t>
      </w:r>
      <w:r>
        <w:rPr>
          <w:rStyle w:val="DecValTok"/>
        </w:rPr>
        <w:t>3</w:t>
      </w:r>
      <w:r>
        <w:rPr>
          <w:rStyle w:val="NormalTok"/>
        </w:rPr>
        <w:t>,</w:t>
      </w:r>
      <w:r>
        <w:rPr>
          <w:rStyle w:val="DecValTok"/>
        </w:rPr>
        <w:t>1</w:t>
      </w:r>
      <w:r>
        <w:rPr>
          <w:rStyle w:val="NormalTok"/>
        </w:rPr>
        <w:t>,</w:t>
      </w:r>
      <w:r>
        <w:rPr>
          <w:rStyle w:val="DecValTok"/>
        </w:rPr>
        <w:t>4</w:t>
      </w:r>
      <w:r>
        <w:rPr>
          <w:rStyle w:val="NormalTok"/>
        </w:rPr>
        <w:t>)</w:t>
      </w:r>
      <w:r>
        <w:br/>
      </w:r>
      <w:r>
        <w:rPr>
          <w:rStyle w:val="NormalTok"/>
        </w:rPr>
        <w:t xml:space="preserve">mu </w:t>
      </w:r>
      <w:r>
        <w:rPr>
          <w:rStyle w:val="OtherTok"/>
        </w:rPr>
        <w:t>&lt;-</w:t>
      </w:r>
      <w:r>
        <w:rPr>
          <w:rStyle w:val="NormalTok"/>
        </w:rPr>
        <w:t xml:space="preserve"> </w:t>
      </w:r>
      <w:r>
        <w:rPr>
          <w:rStyle w:val="FunctionTok"/>
        </w:rPr>
        <w:t>matrix</w:t>
      </w:r>
      <w:r>
        <w:rPr>
          <w:rStyle w:val="NormalTok"/>
        </w:rPr>
        <w:t>(</w:t>
      </w:r>
      <w:proofErr w:type="spellStart"/>
      <w:r>
        <w:rPr>
          <w:rStyle w:val="NormalTok"/>
        </w:rPr>
        <w:t>muMat</w:t>
      </w:r>
      <w:proofErr w:type="spellEnd"/>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3</w:t>
      </w:r>
      <w:r>
        <w:rPr>
          <w:rStyle w:val="NormalTok"/>
        </w:rPr>
        <w:t xml:space="preserve">, </w:t>
      </w:r>
      <w:proofErr w:type="spellStart"/>
      <w:r>
        <w:rPr>
          <w:rStyle w:val="AttributeTok"/>
        </w:rPr>
        <w:t>byrow</w:t>
      </w:r>
      <w:proofErr w:type="spellEnd"/>
      <w:r>
        <w:rPr>
          <w:rStyle w:val="AttributeTok"/>
        </w:rPr>
        <w:t xml:space="preserve"> =</w:t>
      </w:r>
      <w:r>
        <w:rPr>
          <w:rStyle w:val="NormalTok"/>
        </w:rPr>
        <w:t xml:space="preserve"> </w:t>
      </w:r>
      <w:r>
        <w:rPr>
          <w:rStyle w:val="ConstantTok"/>
        </w:rPr>
        <w:t>TRUE</w:t>
      </w:r>
      <w:r>
        <w:rPr>
          <w:rStyle w:val="NormalTok"/>
        </w:rPr>
        <w:t>)</w:t>
      </w:r>
      <w:r>
        <w:br/>
      </w:r>
      <w:proofErr w:type="spellStart"/>
      <w:r>
        <w:rPr>
          <w:rStyle w:val="NormalTok"/>
        </w:rPr>
        <w:t>sigMat</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SpecialCharTok"/>
        </w:rPr>
        <w:t>-</w:t>
      </w:r>
      <w:r>
        <w:rPr>
          <w:rStyle w:val="DecValTok"/>
        </w:rPr>
        <w:t>2</w:t>
      </w:r>
      <w:r>
        <w:rPr>
          <w:rStyle w:val="NormalTok"/>
        </w:rPr>
        <w:t>,</w:t>
      </w:r>
      <w:r>
        <w:rPr>
          <w:rStyle w:val="DecValTok"/>
        </w:rPr>
        <w:t>0</w:t>
      </w:r>
      <w:r>
        <w:rPr>
          <w:rStyle w:val="NormalTok"/>
        </w:rPr>
        <w:t>,</w:t>
      </w:r>
      <w:r>
        <w:br/>
      </w:r>
      <w:r>
        <w:rPr>
          <w:rStyle w:val="NormalTok"/>
        </w:rPr>
        <w:t xml:space="preserve">            </w:t>
      </w:r>
      <w:r>
        <w:rPr>
          <w:rStyle w:val="SpecialCharTok"/>
        </w:rPr>
        <w:t>-</w:t>
      </w:r>
      <w:r>
        <w:rPr>
          <w:rStyle w:val="DecValTok"/>
        </w:rPr>
        <w:t>2</w:t>
      </w:r>
      <w:r>
        <w:rPr>
          <w:rStyle w:val="NormalTok"/>
        </w:rPr>
        <w:t>,</w:t>
      </w:r>
      <w:r>
        <w:rPr>
          <w:rStyle w:val="DecValTok"/>
        </w:rPr>
        <w:t>5</w:t>
      </w:r>
      <w:r>
        <w:rPr>
          <w:rStyle w:val="NormalTok"/>
        </w:rPr>
        <w:t>,</w:t>
      </w:r>
      <w:r>
        <w:rPr>
          <w:rStyle w:val="DecValTok"/>
        </w:rPr>
        <w:t>0</w:t>
      </w:r>
      <w:r>
        <w:rPr>
          <w:rStyle w:val="NormalTok"/>
        </w:rPr>
        <w:t>,</w:t>
      </w:r>
      <w:r>
        <w:br/>
      </w:r>
      <w:r>
        <w:rPr>
          <w:rStyle w:val="NormalTok"/>
        </w:rPr>
        <w:t xml:space="preserve">            </w:t>
      </w:r>
      <w:r>
        <w:rPr>
          <w:rStyle w:val="DecValTok"/>
        </w:rPr>
        <w:t>0</w:t>
      </w:r>
      <w:r>
        <w:rPr>
          <w:rStyle w:val="NormalTok"/>
        </w:rPr>
        <w:t>,</w:t>
      </w:r>
      <w:r>
        <w:rPr>
          <w:rStyle w:val="DecValTok"/>
        </w:rPr>
        <w:t>0</w:t>
      </w:r>
      <w:r>
        <w:rPr>
          <w:rStyle w:val="NormalTok"/>
        </w:rPr>
        <w:t>,</w:t>
      </w:r>
      <w:r>
        <w:rPr>
          <w:rStyle w:val="DecValTok"/>
        </w:rPr>
        <w:t>2</w:t>
      </w:r>
      <w:r>
        <w:rPr>
          <w:rStyle w:val="NormalTok"/>
        </w:rPr>
        <w:t>)</w:t>
      </w:r>
      <w:r>
        <w:br/>
      </w:r>
      <w:r>
        <w:rPr>
          <w:rStyle w:val="NormalTok"/>
        </w:rPr>
        <w:t xml:space="preserve">sigma </w:t>
      </w:r>
      <w:r>
        <w:rPr>
          <w:rStyle w:val="OtherTok"/>
        </w:rPr>
        <w:t>&lt;-</w:t>
      </w:r>
      <w:r>
        <w:rPr>
          <w:rStyle w:val="NormalTok"/>
        </w:rPr>
        <w:t xml:space="preserve"> </w:t>
      </w:r>
      <w:r>
        <w:rPr>
          <w:rStyle w:val="FunctionTok"/>
        </w:rPr>
        <w:t>matrix</w:t>
      </w:r>
      <w:r>
        <w:rPr>
          <w:rStyle w:val="NormalTok"/>
        </w:rPr>
        <w:t>(</w:t>
      </w:r>
      <w:proofErr w:type="spellStart"/>
      <w:r>
        <w:rPr>
          <w:rStyle w:val="NormalTok"/>
        </w:rPr>
        <w:t>sigMat</w:t>
      </w:r>
      <w:proofErr w:type="spellEnd"/>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3</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3</w:t>
      </w:r>
      <w:r>
        <w:rPr>
          <w:rStyle w:val="NormalTok"/>
        </w:rPr>
        <w:t xml:space="preserve">, </w:t>
      </w:r>
      <w:proofErr w:type="spellStart"/>
      <w:r>
        <w:rPr>
          <w:rStyle w:val="AttributeTok"/>
        </w:rPr>
        <w:t>byrow</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sig13 </w:t>
      </w:r>
      <w:r>
        <w:rPr>
          <w:rStyle w:val="OtherTok"/>
        </w:rPr>
        <w:t>&lt;-</w:t>
      </w:r>
      <w:r>
        <w:rPr>
          <w:rStyle w:val="NormalTok"/>
        </w:rPr>
        <w:t xml:space="preserve"> sigma[</w:t>
      </w:r>
      <w:r>
        <w:rPr>
          <w:rStyle w:val="DecValTok"/>
        </w:rPr>
        <w:t>1</w:t>
      </w:r>
      <w:r>
        <w:rPr>
          <w:rStyle w:val="NormalTok"/>
        </w:rPr>
        <w:t>,</w:t>
      </w:r>
      <w:r>
        <w:rPr>
          <w:rStyle w:val="DecValTok"/>
        </w:rPr>
        <w:t>3</w:t>
      </w:r>
      <w:r>
        <w:rPr>
          <w:rStyle w:val="NormalTok"/>
        </w:rPr>
        <w:t>]</w:t>
      </w:r>
      <w:r>
        <w:br/>
      </w:r>
      <w:r>
        <w:rPr>
          <w:rStyle w:val="NormalTok"/>
        </w:rPr>
        <w:t xml:space="preserve">sig23 </w:t>
      </w:r>
      <w:r>
        <w:rPr>
          <w:rStyle w:val="OtherTok"/>
        </w:rPr>
        <w:t>&lt;-</w:t>
      </w:r>
      <w:r>
        <w:rPr>
          <w:rStyle w:val="NormalTok"/>
        </w:rPr>
        <w:t xml:space="preserve"> sigma[</w:t>
      </w:r>
      <w:r>
        <w:rPr>
          <w:rStyle w:val="DecValTok"/>
        </w:rPr>
        <w:t>2</w:t>
      </w:r>
      <w:r>
        <w:rPr>
          <w:rStyle w:val="NormalTok"/>
        </w:rPr>
        <w:t>,</w:t>
      </w:r>
      <w:r>
        <w:rPr>
          <w:rStyle w:val="DecValTok"/>
        </w:rPr>
        <w:t>3</w:t>
      </w:r>
      <w:r>
        <w:rPr>
          <w:rStyle w:val="NormalTok"/>
        </w:rPr>
        <w:t>]</w:t>
      </w:r>
      <w:r>
        <w:br/>
      </w:r>
      <w:r>
        <w:rPr>
          <w:rStyle w:val="FloatTok"/>
        </w:rPr>
        <w:t>0.5</w:t>
      </w:r>
      <w:r>
        <w:rPr>
          <w:rStyle w:val="SpecialCharTok"/>
        </w:rPr>
        <w:t>*</w:t>
      </w:r>
      <w:r>
        <w:rPr>
          <w:rStyle w:val="NormalTok"/>
        </w:rPr>
        <w:t xml:space="preserve">sig13 </w:t>
      </w:r>
      <w:r>
        <w:rPr>
          <w:rStyle w:val="SpecialCharTok"/>
        </w:rPr>
        <w:t>+</w:t>
      </w:r>
      <w:r>
        <w:rPr>
          <w:rStyle w:val="NormalTok"/>
        </w:rPr>
        <w:t xml:space="preserve"> </w:t>
      </w:r>
      <w:r>
        <w:rPr>
          <w:rStyle w:val="FloatTok"/>
        </w:rPr>
        <w:t>0.5</w:t>
      </w:r>
      <w:r>
        <w:rPr>
          <w:rStyle w:val="SpecialCharTok"/>
        </w:rPr>
        <w:t>*</w:t>
      </w:r>
      <w:r>
        <w:rPr>
          <w:rStyle w:val="NormalTok"/>
        </w:rPr>
        <w:t>sig23</w:t>
      </w:r>
      <w:r>
        <w:br/>
      </w:r>
      <w:proofErr w:type="spellStart"/>
      <w:r>
        <w:rPr>
          <w:rStyle w:val="NormalTok"/>
        </w:rPr>
        <w:t>aMat</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SpecialCharTok"/>
        </w:rPr>
        <w:t>-</w:t>
      </w:r>
      <w:r>
        <w:rPr>
          <w:rStyle w:val="DecValTok"/>
        </w:rPr>
        <w:t>5</w:t>
      </w:r>
      <w:r>
        <w:rPr>
          <w:rStyle w:val="SpecialCharTok"/>
        </w:rPr>
        <w:t>/</w:t>
      </w:r>
      <w:r>
        <w:rPr>
          <w:rStyle w:val="DecValTok"/>
        </w:rPr>
        <w:t>2</w:t>
      </w:r>
      <w:r>
        <w:rPr>
          <w:rStyle w:val="NormalTok"/>
        </w:rPr>
        <w:t>,</w:t>
      </w:r>
      <w:r>
        <w:rPr>
          <w:rStyle w:val="DecValTok"/>
        </w:rPr>
        <w:t>1</w:t>
      </w:r>
      <w:r>
        <w:rPr>
          <w:rStyle w:val="NormalTok"/>
        </w:rPr>
        <w:t>,</w:t>
      </w:r>
      <w:r>
        <w:rPr>
          <w:rStyle w:val="SpecialCharTok"/>
        </w:rPr>
        <w:t>-</w:t>
      </w:r>
      <w:r>
        <w:rPr>
          <w:rStyle w:val="DecValTok"/>
        </w:rPr>
        <w:t>1</w:t>
      </w:r>
      <w:r>
        <w:rPr>
          <w:rStyle w:val="NormalTok"/>
        </w:rPr>
        <w:t>)</w:t>
      </w:r>
      <w:r>
        <w:br/>
      </w:r>
      <w:r>
        <w:rPr>
          <w:rStyle w:val="NormalTok"/>
        </w:rPr>
        <w:t xml:space="preserve">A </w:t>
      </w:r>
      <w:r>
        <w:rPr>
          <w:rStyle w:val="OtherTok"/>
        </w:rPr>
        <w:t>&lt;-</w:t>
      </w:r>
      <w:r>
        <w:rPr>
          <w:rStyle w:val="NormalTok"/>
        </w:rPr>
        <w:t xml:space="preserve"> </w:t>
      </w:r>
      <w:r>
        <w:rPr>
          <w:rStyle w:val="FunctionTok"/>
        </w:rPr>
        <w:t>matrix</w:t>
      </w:r>
      <w:r>
        <w:rPr>
          <w:rStyle w:val="NormalTok"/>
        </w:rPr>
        <w:t>(</w:t>
      </w:r>
      <w:proofErr w:type="spellStart"/>
      <w:r>
        <w:rPr>
          <w:rStyle w:val="NormalTok"/>
        </w:rPr>
        <w:t>aMat</w:t>
      </w:r>
      <w:proofErr w:type="spellEnd"/>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3</w:t>
      </w:r>
      <w:r>
        <w:rPr>
          <w:rStyle w:val="NormalTok"/>
        </w:rPr>
        <w:t xml:space="preserve">, </w:t>
      </w:r>
      <w:proofErr w:type="spellStart"/>
      <w:r>
        <w:rPr>
          <w:rStyle w:val="AttributeTok"/>
        </w:rPr>
        <w:t>byrow</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A </w:t>
      </w:r>
      <w:r>
        <w:rPr>
          <w:rStyle w:val="SpecialCharTok"/>
        </w:rPr>
        <w:t>%*%</w:t>
      </w:r>
      <w:r>
        <w:rPr>
          <w:rStyle w:val="NormalTok"/>
        </w:rPr>
        <w:t xml:space="preserve"> sigma </w:t>
      </w:r>
      <w:r>
        <w:rPr>
          <w:rStyle w:val="SpecialCharTok"/>
        </w:rPr>
        <w:t>%*%</w:t>
      </w:r>
      <w:r>
        <w:rPr>
          <w:rStyle w:val="NormalTok"/>
        </w:rPr>
        <w:t xml:space="preserve"> </w:t>
      </w:r>
      <w:r>
        <w:rPr>
          <w:rStyle w:val="FunctionTok"/>
        </w:rPr>
        <w:t>t</w:t>
      </w:r>
      <w:r>
        <w:rPr>
          <w:rStyle w:val="NormalTok"/>
        </w:rPr>
        <w:t>(A)</w:t>
      </w:r>
      <w:r>
        <w:br/>
      </w:r>
      <w:proofErr w:type="spellStart"/>
      <w:r>
        <w:rPr>
          <w:rStyle w:val="NormalTok"/>
        </w:rPr>
        <w:t>muMat</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DecValTok"/>
        </w:rPr>
        <w:t>2</w:t>
      </w:r>
      <w:r>
        <w:rPr>
          <w:rStyle w:val="NormalTok"/>
        </w:rPr>
        <w:t>)</w:t>
      </w:r>
      <w:r>
        <w:br/>
      </w:r>
      <w:r>
        <w:rPr>
          <w:rStyle w:val="NormalTok"/>
        </w:rPr>
        <w:t xml:space="preserve">mu </w:t>
      </w:r>
      <w:r>
        <w:rPr>
          <w:rStyle w:val="OtherTok"/>
        </w:rPr>
        <w:t>&lt;-</w:t>
      </w:r>
      <w:r>
        <w:rPr>
          <w:rStyle w:val="NormalTok"/>
        </w:rPr>
        <w:t xml:space="preserve"> </w:t>
      </w:r>
      <w:r>
        <w:rPr>
          <w:rStyle w:val="FunctionTok"/>
        </w:rPr>
        <w:t>matrix</w:t>
      </w:r>
      <w:r>
        <w:rPr>
          <w:rStyle w:val="NormalTok"/>
        </w:rPr>
        <w:t>(</w:t>
      </w:r>
      <w:proofErr w:type="spellStart"/>
      <w:r>
        <w:rPr>
          <w:rStyle w:val="NormalTok"/>
        </w:rPr>
        <w:t>muMat</w:t>
      </w:r>
      <w:proofErr w:type="spellEnd"/>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3</w:t>
      </w:r>
      <w:r>
        <w:rPr>
          <w:rStyle w:val="NormalTok"/>
        </w:rPr>
        <w:t xml:space="preserve">, </w:t>
      </w:r>
      <w:proofErr w:type="spellStart"/>
      <w:r>
        <w:rPr>
          <w:rStyle w:val="AttributeTok"/>
        </w:rPr>
        <w:t>byrow</w:t>
      </w:r>
      <w:proofErr w:type="spellEnd"/>
      <w:r>
        <w:rPr>
          <w:rStyle w:val="AttributeTok"/>
        </w:rPr>
        <w:t xml:space="preserve"> =</w:t>
      </w:r>
      <w:r>
        <w:rPr>
          <w:rStyle w:val="NormalTok"/>
        </w:rPr>
        <w:t xml:space="preserve"> </w:t>
      </w:r>
      <w:r>
        <w:rPr>
          <w:rStyle w:val="ConstantTok"/>
        </w:rPr>
        <w:t>TRUE</w:t>
      </w:r>
      <w:r>
        <w:rPr>
          <w:rStyle w:val="NormalTok"/>
        </w:rPr>
        <w:t>)</w:t>
      </w:r>
      <w:r>
        <w:br/>
      </w:r>
      <w:proofErr w:type="spellStart"/>
      <w:r>
        <w:rPr>
          <w:rStyle w:val="NormalTok"/>
        </w:rPr>
        <w:t>sigMat</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0</w:t>
      </w:r>
      <w:r>
        <w:rPr>
          <w:rStyle w:val="NormalTok"/>
        </w:rPr>
        <w:t xml:space="preserve">, </w:t>
      </w:r>
      <w:r>
        <w:rPr>
          <w:rStyle w:val="SpecialCharTok"/>
        </w:rPr>
        <w:t>-</w:t>
      </w:r>
      <w:r>
        <w:rPr>
          <w:rStyle w:val="DecValTok"/>
        </w:rPr>
        <w:t>1</w:t>
      </w:r>
      <w:r>
        <w:rPr>
          <w:rStyle w:val="NormalTok"/>
        </w:rPr>
        <w:t>,</w:t>
      </w:r>
      <w:r>
        <w:br/>
      </w:r>
      <w:r>
        <w:rPr>
          <w:rStyle w:val="NormalTok"/>
        </w:rPr>
        <w:t xml:space="preserve">            </w:t>
      </w:r>
      <w:r>
        <w:rPr>
          <w:rStyle w:val="DecValTok"/>
        </w:rPr>
        <w:t>0</w:t>
      </w:r>
      <w:r>
        <w:rPr>
          <w:rStyle w:val="NormalTok"/>
        </w:rPr>
        <w:t xml:space="preserve">, </w:t>
      </w:r>
      <w:r>
        <w:rPr>
          <w:rStyle w:val="DecValTok"/>
        </w:rPr>
        <w:t>5</w:t>
      </w:r>
      <w:r>
        <w:rPr>
          <w:rStyle w:val="NormalTok"/>
        </w:rPr>
        <w:t xml:space="preserve">, </w:t>
      </w:r>
      <w:r>
        <w:rPr>
          <w:rStyle w:val="DecValTok"/>
        </w:rPr>
        <w:t>0</w:t>
      </w:r>
      <w:r>
        <w:rPr>
          <w:rStyle w:val="NormalTok"/>
        </w:rPr>
        <w:t>,</w:t>
      </w:r>
      <w:r>
        <w:br/>
      </w:r>
      <w:r>
        <w:rPr>
          <w:rStyle w:val="NormalTok"/>
        </w:rPr>
        <w:t xml:space="preserve">            </w:t>
      </w:r>
      <w:r>
        <w:rPr>
          <w:rStyle w:val="SpecialCharTok"/>
        </w:rPr>
        <w:t>-</w:t>
      </w:r>
      <w:r>
        <w:rPr>
          <w:rStyle w:val="DecValTok"/>
        </w:rPr>
        <w:t>1</w:t>
      </w:r>
      <w:r>
        <w:rPr>
          <w:rStyle w:val="NormalTok"/>
        </w:rPr>
        <w:t xml:space="preserve">, </w:t>
      </w:r>
      <w:r>
        <w:rPr>
          <w:rStyle w:val="DecValTok"/>
        </w:rPr>
        <w:t>0</w:t>
      </w:r>
      <w:r>
        <w:rPr>
          <w:rStyle w:val="NormalTok"/>
        </w:rPr>
        <w:t xml:space="preserve">, </w:t>
      </w:r>
      <w:r>
        <w:rPr>
          <w:rStyle w:val="DecValTok"/>
        </w:rPr>
        <w:t>2</w:t>
      </w:r>
      <w:r>
        <w:rPr>
          <w:rStyle w:val="NormalTok"/>
        </w:rPr>
        <w:t>)</w:t>
      </w:r>
      <w:r>
        <w:br/>
      </w:r>
      <w:r>
        <w:rPr>
          <w:rStyle w:val="NormalTok"/>
        </w:rPr>
        <w:t xml:space="preserve">sigma </w:t>
      </w:r>
      <w:r>
        <w:rPr>
          <w:rStyle w:val="OtherTok"/>
        </w:rPr>
        <w:t>&lt;-</w:t>
      </w:r>
      <w:r>
        <w:rPr>
          <w:rStyle w:val="NormalTok"/>
        </w:rPr>
        <w:t xml:space="preserve"> </w:t>
      </w:r>
      <w:r>
        <w:rPr>
          <w:rStyle w:val="FunctionTok"/>
        </w:rPr>
        <w:t>matrix</w:t>
      </w:r>
      <w:r>
        <w:rPr>
          <w:rStyle w:val="NormalTok"/>
        </w:rPr>
        <w:t>(</w:t>
      </w:r>
      <w:proofErr w:type="spellStart"/>
      <w:r>
        <w:rPr>
          <w:rStyle w:val="NormalTok"/>
        </w:rPr>
        <w:t>sigMat</w:t>
      </w:r>
      <w:proofErr w:type="spellEnd"/>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3</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3</w:t>
      </w:r>
      <w:r>
        <w:rPr>
          <w:rStyle w:val="NormalTok"/>
        </w:rPr>
        <w:t xml:space="preserve">, </w:t>
      </w:r>
      <w:proofErr w:type="spellStart"/>
      <w:r>
        <w:rPr>
          <w:rStyle w:val="AttributeTok"/>
        </w:rPr>
        <w:t>byrow</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sigma[</w:t>
      </w:r>
      <w:r>
        <w:rPr>
          <w:rStyle w:val="DecValTok"/>
        </w:rPr>
        <w:t>1</w:t>
      </w:r>
      <w:r>
        <w:rPr>
          <w:rStyle w:val="NormalTok"/>
        </w:rPr>
        <w:t>,</w:t>
      </w:r>
      <w:r>
        <w:rPr>
          <w:rStyle w:val="DecValTok"/>
        </w:rPr>
        <w:t>2</w:t>
      </w:r>
      <w:r>
        <w:rPr>
          <w:rStyle w:val="NormalTok"/>
        </w:rPr>
        <w:t>]</w:t>
      </w:r>
      <w:r>
        <w:br/>
      </w:r>
      <w:r>
        <w:rPr>
          <w:rStyle w:val="NormalTok"/>
        </w:rPr>
        <w:t>sigma[</w:t>
      </w:r>
      <w:r>
        <w:rPr>
          <w:rStyle w:val="DecValTok"/>
        </w:rPr>
        <w:t>1</w:t>
      </w:r>
      <w:r>
        <w:rPr>
          <w:rStyle w:val="NormalTok"/>
        </w:rPr>
        <w:t>,</w:t>
      </w:r>
      <w:r>
        <w:rPr>
          <w:rStyle w:val="DecValTok"/>
        </w:rPr>
        <w:t>3</w:t>
      </w:r>
      <w:r>
        <w:rPr>
          <w:rStyle w:val="NormalTok"/>
        </w:rPr>
        <w:t>]</w:t>
      </w:r>
      <w:r>
        <w:br/>
      </w:r>
      <w:r>
        <w:rPr>
          <w:rStyle w:val="NormalTok"/>
        </w:rPr>
        <w:t>sigma[</w:t>
      </w:r>
      <w:r>
        <w:rPr>
          <w:rStyle w:val="DecValTok"/>
        </w:rPr>
        <w:t>2</w:t>
      </w:r>
      <w:r>
        <w:rPr>
          <w:rStyle w:val="NormalTok"/>
        </w:rPr>
        <w:t>,</w:t>
      </w:r>
      <w:r>
        <w:rPr>
          <w:rStyle w:val="DecValTok"/>
        </w:rPr>
        <w:t>3</w:t>
      </w:r>
      <w:r>
        <w:rPr>
          <w:rStyle w:val="NormalTok"/>
        </w:rPr>
        <w:t>]</w:t>
      </w:r>
      <w:r>
        <w:br/>
      </w:r>
      <w:r>
        <w:rPr>
          <w:rStyle w:val="NormalTok"/>
        </w:rPr>
        <w:t xml:space="preserve">sig12 </w:t>
      </w:r>
      <w:r>
        <w:rPr>
          <w:rStyle w:val="OtherTok"/>
        </w:rPr>
        <w:t>&lt;-</w:t>
      </w:r>
      <w:r>
        <w:rPr>
          <w:rStyle w:val="NormalTok"/>
        </w:rPr>
        <w:t xml:space="preserve"> sigma[</w:t>
      </w:r>
      <w:r>
        <w:rPr>
          <w:rStyle w:val="DecValTok"/>
        </w:rPr>
        <w:t>1</w:t>
      </w:r>
      <w:r>
        <w:rPr>
          <w:rStyle w:val="NormalTok"/>
        </w:rPr>
        <w:t>,</w:t>
      </w:r>
      <w:r>
        <w:rPr>
          <w:rStyle w:val="DecValTok"/>
        </w:rPr>
        <w:t>2</w:t>
      </w:r>
      <w:r>
        <w:rPr>
          <w:rStyle w:val="NormalTok"/>
        </w:rPr>
        <w:t>]</w:t>
      </w:r>
      <w:r>
        <w:br/>
      </w:r>
      <w:r>
        <w:rPr>
          <w:rStyle w:val="NormalTok"/>
        </w:rPr>
        <w:t xml:space="preserve">sig32 </w:t>
      </w:r>
      <w:r>
        <w:rPr>
          <w:rStyle w:val="OtherTok"/>
        </w:rPr>
        <w:t>&lt;-</w:t>
      </w:r>
      <w:r>
        <w:rPr>
          <w:rStyle w:val="NormalTok"/>
        </w:rPr>
        <w:t xml:space="preserve"> sigma[</w:t>
      </w:r>
      <w:r>
        <w:rPr>
          <w:rStyle w:val="DecValTok"/>
        </w:rPr>
        <w:t>3</w:t>
      </w:r>
      <w:r>
        <w:rPr>
          <w:rStyle w:val="NormalTok"/>
        </w:rPr>
        <w:t>,</w:t>
      </w:r>
      <w:r>
        <w:rPr>
          <w:rStyle w:val="DecValTok"/>
        </w:rPr>
        <w:t>2</w:t>
      </w:r>
      <w:r>
        <w:rPr>
          <w:rStyle w:val="NormalTok"/>
        </w:rPr>
        <w:t>]</w:t>
      </w:r>
      <w:r>
        <w:br/>
      </w:r>
      <w:r>
        <w:br/>
      </w:r>
      <w:r>
        <w:rPr>
          <w:rStyle w:val="FunctionTok"/>
        </w:rPr>
        <w:t>cat</w:t>
      </w:r>
      <w:r>
        <w:rPr>
          <w:rStyle w:val="NormalTok"/>
        </w:rPr>
        <w:t>(</w:t>
      </w:r>
      <w:r>
        <w:rPr>
          <w:rStyle w:val="StringTok"/>
        </w:rPr>
        <w:t>"sigma12 ="</w:t>
      </w:r>
      <w:r>
        <w:rPr>
          <w:rStyle w:val="NormalTok"/>
        </w:rPr>
        <w:t xml:space="preserve">, sig12,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"sigma32 ="</w:t>
      </w:r>
      <w:r>
        <w:rPr>
          <w:rStyle w:val="NormalTok"/>
        </w:rPr>
        <w:t>, sig32)</w:t>
      </w:r>
      <w:r>
        <w:br/>
      </w:r>
      <w:proofErr w:type="spellStart"/>
      <w:r>
        <w:rPr>
          <w:rStyle w:val="NormalTok"/>
        </w:rPr>
        <w:t>covar</w:t>
      </w:r>
      <w:proofErr w:type="spellEnd"/>
      <w:r>
        <w:rPr>
          <w:rStyle w:val="NormalTok"/>
        </w:rPr>
        <w:t xml:space="preserve"> </w:t>
      </w:r>
      <w:r>
        <w:rPr>
          <w:rStyle w:val="OtherTok"/>
        </w:rPr>
        <w:t>&lt;-</w:t>
      </w:r>
      <w:r>
        <w:rPr>
          <w:rStyle w:val="NormalTok"/>
        </w:rPr>
        <w:t xml:space="preserve"> sigma[</w:t>
      </w:r>
      <w:r>
        <w:rPr>
          <w:rStyle w:val="DecValTok"/>
        </w:rPr>
        <w:t>1</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NormalTok"/>
        </w:rPr>
        <w:t>sigma[</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DecValTok"/>
        </w:rPr>
        <w:t>3</w:t>
      </w:r>
      <w:r>
        <w:rPr>
          <w:rStyle w:val="SpecialCharTok"/>
        </w:rPr>
        <w:t>*</w:t>
      </w:r>
      <w:r>
        <w:rPr>
          <w:rStyle w:val="NormalTok"/>
        </w:rPr>
        <w:t>sigma[</w:t>
      </w:r>
      <w:r>
        <w:rPr>
          <w:rStyle w:val="DecValTok"/>
        </w:rPr>
        <w:t>1</w:t>
      </w:r>
      <w:r>
        <w:rPr>
          <w:rStyle w:val="NormalTok"/>
        </w:rPr>
        <w:t>,</w:t>
      </w:r>
      <w:r>
        <w:rPr>
          <w:rStyle w:val="DecValTok"/>
        </w:rPr>
        <w:t>3</w:t>
      </w:r>
      <w:r>
        <w:rPr>
          <w:rStyle w:val="NormalTok"/>
        </w:rPr>
        <w:t>]</w:t>
      </w:r>
      <w:r>
        <w:br/>
      </w:r>
      <w:r>
        <w:br/>
      </w:r>
      <w:r>
        <w:rPr>
          <w:rStyle w:val="FunctionTok"/>
        </w:rPr>
        <w:t>cat</w:t>
      </w:r>
      <w:r>
        <w:rPr>
          <w:rStyle w:val="NormalTok"/>
        </w:rPr>
        <w:t>(</w:t>
      </w:r>
      <w:r>
        <w:rPr>
          <w:rStyle w:val="StringTok"/>
        </w:rPr>
        <w:t>"The covariance is"</w:t>
      </w:r>
      <w:r>
        <w:rPr>
          <w:rStyle w:val="NormalTok"/>
        </w:rPr>
        <w:t xml:space="preserve">, </w:t>
      </w:r>
      <w:proofErr w:type="spellStart"/>
      <w:r>
        <w:rPr>
          <w:rStyle w:val="NormalTok"/>
        </w:rPr>
        <w:t>covar</w:t>
      </w:r>
      <w:proofErr w:type="spellEnd"/>
      <w:r>
        <w:rPr>
          <w:rStyle w:val="NormalTok"/>
        </w:rPr>
        <w:t>)</w:t>
      </w:r>
      <w:r>
        <w:br/>
      </w:r>
      <w:r>
        <w:rPr>
          <w:rStyle w:val="NormalTok"/>
        </w:rPr>
        <w:t xml:space="preserve">DJ </w:t>
      </w:r>
      <w:r>
        <w:rPr>
          <w:rStyle w:val="OtherTok"/>
        </w:rPr>
        <w:t>&lt;-</w:t>
      </w:r>
      <w:r>
        <w:rPr>
          <w:rStyle w:val="NormalTok"/>
        </w:rPr>
        <w:t xml:space="preserve"> </w:t>
      </w:r>
      <w:r>
        <w:rPr>
          <w:rStyle w:val="FunctionTok"/>
        </w:rPr>
        <w:t>c</w:t>
      </w:r>
      <w:r>
        <w:rPr>
          <w:rStyle w:val="NormalTok"/>
        </w:rPr>
        <w:t>(</w:t>
      </w:r>
      <w:r>
        <w:rPr>
          <w:rStyle w:val="SpecialCharTok"/>
        </w:rPr>
        <w:t>-</w:t>
      </w:r>
      <w:r>
        <w:rPr>
          <w:rStyle w:val="FloatTok"/>
        </w:rPr>
        <w:t>0.6</w:t>
      </w:r>
      <w:r>
        <w:rPr>
          <w:rStyle w:val="NormalTok"/>
        </w:rPr>
        <w:t xml:space="preserve">, </w:t>
      </w:r>
      <w:r>
        <w:rPr>
          <w:rStyle w:val="FloatTok"/>
        </w:rPr>
        <w:t>3.1</w:t>
      </w:r>
      <w:r>
        <w:rPr>
          <w:rStyle w:val="NormalTok"/>
        </w:rPr>
        <w:t xml:space="preserve">, </w:t>
      </w:r>
      <w:r>
        <w:rPr>
          <w:rStyle w:val="FloatTok"/>
        </w:rPr>
        <w:t>25.3</w:t>
      </w:r>
      <w:r>
        <w:rPr>
          <w:rStyle w:val="NormalTok"/>
        </w:rPr>
        <w:t xml:space="preserve">, </w:t>
      </w:r>
      <w:r>
        <w:rPr>
          <w:rStyle w:val="SpecialCharTok"/>
        </w:rPr>
        <w:t>-</w:t>
      </w:r>
      <w:r>
        <w:rPr>
          <w:rStyle w:val="FloatTok"/>
        </w:rPr>
        <w:t>16.8</w:t>
      </w:r>
      <w:r>
        <w:rPr>
          <w:rStyle w:val="NormalTok"/>
        </w:rPr>
        <w:t xml:space="preserve">, </w:t>
      </w:r>
      <w:r>
        <w:rPr>
          <w:rStyle w:val="SpecialCharTok"/>
        </w:rPr>
        <w:t>-</w:t>
      </w:r>
      <w:r>
        <w:rPr>
          <w:rStyle w:val="FloatTok"/>
        </w:rPr>
        <w:t>7.1</w:t>
      </w:r>
      <w:r>
        <w:rPr>
          <w:rStyle w:val="NormalTok"/>
        </w:rPr>
        <w:t xml:space="preserve">, </w:t>
      </w:r>
      <w:r>
        <w:rPr>
          <w:rStyle w:val="SpecialCharTok"/>
        </w:rPr>
        <w:t>-</w:t>
      </w:r>
      <w:r>
        <w:rPr>
          <w:rStyle w:val="FloatTok"/>
        </w:rPr>
        <w:t>6.2</w:t>
      </w:r>
      <w:r>
        <w:rPr>
          <w:rStyle w:val="NormalTok"/>
        </w:rPr>
        <w:t xml:space="preserve">, </w:t>
      </w:r>
      <w:r>
        <w:rPr>
          <w:rStyle w:val="FloatTok"/>
        </w:rPr>
        <w:t>25.2</w:t>
      </w:r>
      <w:r>
        <w:rPr>
          <w:rStyle w:val="NormalTok"/>
        </w:rPr>
        <w:t xml:space="preserve">, </w:t>
      </w:r>
      <w:r>
        <w:rPr>
          <w:rStyle w:val="FloatTok"/>
        </w:rPr>
        <w:t>22.6</w:t>
      </w:r>
      <w:r>
        <w:rPr>
          <w:rStyle w:val="NormalTok"/>
        </w:rPr>
        <w:t xml:space="preserve">, </w:t>
      </w:r>
      <w:r>
        <w:rPr>
          <w:rStyle w:val="FloatTok"/>
        </w:rPr>
        <w:t>26.0</w:t>
      </w:r>
      <w:r>
        <w:rPr>
          <w:rStyle w:val="NormalTok"/>
        </w:rPr>
        <w:t>)</w:t>
      </w:r>
      <w:r>
        <w:br/>
      </w:r>
      <w:proofErr w:type="spellStart"/>
      <w:r>
        <w:rPr>
          <w:rStyle w:val="FunctionTok"/>
        </w:rPr>
        <w:t>qqnorm</w:t>
      </w:r>
      <w:proofErr w:type="spellEnd"/>
      <w:r>
        <w:rPr>
          <w:rStyle w:val="NormalTok"/>
        </w:rPr>
        <w:t>(DJ)</w:t>
      </w:r>
      <w:r>
        <w:br/>
      </w:r>
      <w:r>
        <w:rPr>
          <w:rStyle w:val="NormalTok"/>
        </w:rPr>
        <w:t xml:space="preserve">r </w:t>
      </w:r>
      <w:r>
        <w:rPr>
          <w:rStyle w:val="OtherTok"/>
        </w:rPr>
        <w:t>&lt;-</w:t>
      </w:r>
      <w:r>
        <w:rPr>
          <w:rStyle w:val="NormalTok"/>
        </w:rPr>
        <w:t xml:space="preserve"> </w:t>
      </w:r>
      <w:proofErr w:type="spellStart"/>
      <w:r>
        <w:rPr>
          <w:rStyle w:val="FunctionTok"/>
        </w:rPr>
        <w:t>qqnorm</w:t>
      </w:r>
      <w:proofErr w:type="spellEnd"/>
      <w:r>
        <w:rPr>
          <w:rStyle w:val="NormalTok"/>
        </w:rPr>
        <w:t xml:space="preserve">(DJ, </w:t>
      </w:r>
      <w:r>
        <w:rPr>
          <w:rStyle w:val="AttributeTok"/>
        </w:rPr>
        <w:t>plot =</w:t>
      </w:r>
      <w:r>
        <w:rPr>
          <w:rStyle w:val="NormalTok"/>
        </w:rPr>
        <w:t xml:space="preserve"> </w:t>
      </w:r>
      <w:r>
        <w:rPr>
          <w:rStyle w:val="ConstantTok"/>
        </w:rPr>
        <w:t>FALSE</w:t>
      </w:r>
      <w:r>
        <w:rPr>
          <w:rStyle w:val="NormalTok"/>
        </w:rPr>
        <w:t>)</w:t>
      </w:r>
      <w:r>
        <w:br/>
      </w:r>
      <w:proofErr w:type="spellStart"/>
      <w:r>
        <w:rPr>
          <w:rStyle w:val="NormalTok"/>
        </w:rPr>
        <w:t>rq</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w:t>
      </w:r>
      <w:proofErr w:type="spellStart"/>
      <w:r>
        <w:rPr>
          <w:rStyle w:val="NormalTok"/>
        </w:rPr>
        <w:t>r</w:t>
      </w:r>
      <w:r>
        <w:rPr>
          <w:rStyle w:val="SpecialCharTok"/>
        </w:rPr>
        <w:t>$</w:t>
      </w:r>
      <w:r>
        <w:rPr>
          <w:rStyle w:val="NormalTok"/>
        </w:rPr>
        <w:t>x</w:t>
      </w:r>
      <w:proofErr w:type="spellEnd"/>
      <w:r>
        <w:rPr>
          <w:rStyle w:val="NormalTok"/>
        </w:rPr>
        <w:t xml:space="preserve">, </w:t>
      </w:r>
      <w:proofErr w:type="spellStart"/>
      <w:r>
        <w:rPr>
          <w:rStyle w:val="NormalTok"/>
        </w:rPr>
        <w:t>r</w:t>
      </w:r>
      <w:r>
        <w:rPr>
          <w:rStyle w:val="SpecialCharTok"/>
        </w:rPr>
        <w:t>$</w:t>
      </w:r>
      <w:r>
        <w:rPr>
          <w:rStyle w:val="NormalTok"/>
        </w:rPr>
        <w:t>y</w:t>
      </w:r>
      <w:proofErr w:type="spellEnd"/>
      <w:r>
        <w:rPr>
          <w:rStyle w:val="NormalTok"/>
        </w:rPr>
        <w:t>)</w:t>
      </w:r>
      <w:r>
        <w:br/>
      </w:r>
      <w:proofErr w:type="spellStart"/>
      <w:r>
        <w:rPr>
          <w:rStyle w:val="NormalTok"/>
        </w:rPr>
        <w:t>rq</w:t>
      </w:r>
      <w:proofErr w:type="spellEnd"/>
      <w:r>
        <w:br/>
      </w:r>
      <w:r>
        <w:rPr>
          <w:rStyle w:val="NormalTok"/>
        </w:rPr>
        <w:t xml:space="preserve">x1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br/>
      </w:r>
      <w:r>
        <w:rPr>
          <w:rStyle w:val="NormalTok"/>
        </w:rPr>
        <w:t xml:space="preserve">x2 </w:t>
      </w:r>
      <w:r>
        <w:rPr>
          <w:rStyle w:val="OtherTok"/>
        </w:rPr>
        <w:t>&lt;-</w:t>
      </w:r>
      <w:r>
        <w:rPr>
          <w:rStyle w:val="NormalTok"/>
        </w:rPr>
        <w:t xml:space="preserve"> </w:t>
      </w:r>
      <w:r>
        <w:rPr>
          <w:rStyle w:val="FunctionTok"/>
        </w:rPr>
        <w:t>c</w:t>
      </w:r>
      <w:r>
        <w:rPr>
          <w:rStyle w:val="NormalTok"/>
        </w:rPr>
        <w:t>(</w:t>
      </w:r>
      <w:r>
        <w:rPr>
          <w:rStyle w:val="FloatTok"/>
        </w:rPr>
        <w:t>18.95</w:t>
      </w:r>
      <w:r>
        <w:rPr>
          <w:rStyle w:val="NormalTok"/>
        </w:rPr>
        <w:t>,</w:t>
      </w:r>
      <w:r>
        <w:rPr>
          <w:rStyle w:val="FloatTok"/>
        </w:rPr>
        <w:t>19.00</w:t>
      </w:r>
      <w:r>
        <w:rPr>
          <w:rStyle w:val="NormalTok"/>
        </w:rPr>
        <w:t>,</w:t>
      </w:r>
      <w:r>
        <w:rPr>
          <w:rStyle w:val="FloatTok"/>
        </w:rPr>
        <w:t>17.95</w:t>
      </w:r>
      <w:r>
        <w:rPr>
          <w:rStyle w:val="NormalTok"/>
        </w:rPr>
        <w:t>,</w:t>
      </w:r>
      <w:r>
        <w:rPr>
          <w:rStyle w:val="FloatTok"/>
        </w:rPr>
        <w:t>15.54</w:t>
      </w:r>
      <w:r>
        <w:rPr>
          <w:rStyle w:val="NormalTok"/>
        </w:rPr>
        <w:t>,</w:t>
      </w:r>
      <w:r>
        <w:rPr>
          <w:rStyle w:val="FloatTok"/>
        </w:rPr>
        <w:t>14.00</w:t>
      </w:r>
      <w:r>
        <w:rPr>
          <w:rStyle w:val="NormalTok"/>
        </w:rPr>
        <w:t>,</w:t>
      </w:r>
      <w:r>
        <w:rPr>
          <w:rStyle w:val="FloatTok"/>
        </w:rPr>
        <w:t>12.95</w:t>
      </w:r>
      <w:r>
        <w:rPr>
          <w:rStyle w:val="NormalTok"/>
        </w:rPr>
        <w:t>,</w:t>
      </w:r>
      <w:r>
        <w:rPr>
          <w:rStyle w:val="FloatTok"/>
        </w:rPr>
        <w:t>8.94</w:t>
      </w:r>
      <w:r>
        <w:rPr>
          <w:rStyle w:val="NormalTok"/>
        </w:rPr>
        <w:t>,</w:t>
      </w:r>
      <w:r>
        <w:rPr>
          <w:rStyle w:val="FloatTok"/>
        </w:rPr>
        <w:t>7.49</w:t>
      </w:r>
      <w:r>
        <w:rPr>
          <w:rStyle w:val="NormalTok"/>
        </w:rPr>
        <w:t>,</w:t>
      </w:r>
      <w:r>
        <w:rPr>
          <w:rStyle w:val="FloatTok"/>
        </w:rPr>
        <w:t>6.00</w:t>
      </w:r>
      <w:r>
        <w:rPr>
          <w:rStyle w:val="NormalTok"/>
        </w:rPr>
        <w:t>,</w:t>
      </w:r>
      <w:r>
        <w:rPr>
          <w:rStyle w:val="FloatTok"/>
        </w:rPr>
        <w:t>3.99</w:t>
      </w:r>
      <w:r>
        <w:rPr>
          <w:rStyle w:val="NormalTok"/>
        </w:rPr>
        <w:t>)</w:t>
      </w:r>
      <w:r>
        <w:br/>
      </w:r>
      <w:r>
        <w:rPr>
          <w:rStyle w:val="NormalTok"/>
        </w:rPr>
        <w:t xml:space="preserve">cars </w:t>
      </w:r>
      <w:r>
        <w:rPr>
          <w:rStyle w:val="OtherTok"/>
        </w:rPr>
        <w:t>&lt;-</w:t>
      </w:r>
      <w:r>
        <w:rPr>
          <w:rStyle w:val="NormalTok"/>
        </w:rPr>
        <w:t xml:space="preserve"> </w:t>
      </w:r>
      <w:proofErr w:type="spellStart"/>
      <w:r>
        <w:rPr>
          <w:rStyle w:val="FunctionTok"/>
        </w:rPr>
        <w:t>data.frame</w:t>
      </w:r>
      <w:proofErr w:type="spellEnd"/>
      <w:r>
        <w:rPr>
          <w:rStyle w:val="NormalTok"/>
        </w:rPr>
        <w:t>(x1,x2)</w:t>
      </w:r>
      <w:r>
        <w:br/>
      </w:r>
      <w:r>
        <w:rPr>
          <w:rStyle w:val="FunctionTok"/>
        </w:rPr>
        <w:lastRenderedPageBreak/>
        <w:t>print</w:t>
      </w:r>
      <w:r>
        <w:rPr>
          <w:rStyle w:val="NormalTok"/>
        </w:rPr>
        <w:t>(cars)</w:t>
      </w:r>
      <w:r>
        <w:br/>
      </w:r>
      <w:r>
        <w:rPr>
          <w:rStyle w:val="NormalTok"/>
        </w:rPr>
        <w:t xml:space="preserve">n1 </w:t>
      </w:r>
      <w:r>
        <w:rPr>
          <w:rStyle w:val="OtherTok"/>
        </w:rPr>
        <w:t>&lt;-</w:t>
      </w:r>
      <w:r>
        <w:rPr>
          <w:rStyle w:val="NormalTok"/>
        </w:rPr>
        <w:t xml:space="preserve"> </w:t>
      </w:r>
      <w:r>
        <w:rPr>
          <w:rStyle w:val="FunctionTok"/>
        </w:rPr>
        <w:t>length</w:t>
      </w:r>
      <w:r>
        <w:rPr>
          <w:rStyle w:val="NormalTok"/>
        </w:rPr>
        <w:t>(x1)</w:t>
      </w:r>
      <w:r>
        <w:br/>
      </w:r>
      <w:r>
        <w:rPr>
          <w:rStyle w:val="NormalTok"/>
        </w:rPr>
        <w:t xml:space="preserve">n2 </w:t>
      </w:r>
      <w:r>
        <w:rPr>
          <w:rStyle w:val="OtherTok"/>
        </w:rPr>
        <w:t>&lt;-</w:t>
      </w:r>
      <w:r>
        <w:rPr>
          <w:rStyle w:val="NormalTok"/>
        </w:rPr>
        <w:t xml:space="preserve"> </w:t>
      </w:r>
      <w:r>
        <w:rPr>
          <w:rStyle w:val="FunctionTok"/>
        </w:rPr>
        <w:t>length</w:t>
      </w:r>
      <w:r>
        <w:rPr>
          <w:rStyle w:val="NormalTok"/>
        </w:rPr>
        <w:t>(x2)</w:t>
      </w:r>
      <w:r>
        <w:br/>
      </w:r>
      <w:r>
        <w:rPr>
          <w:rStyle w:val="NormalTok"/>
        </w:rPr>
        <w:t xml:space="preserve">x1bar </w:t>
      </w:r>
      <w:r>
        <w:rPr>
          <w:rStyle w:val="OtherTok"/>
        </w:rPr>
        <w:t>&lt;-</w:t>
      </w:r>
      <w:r>
        <w:rPr>
          <w:rStyle w:val="NormalTok"/>
        </w:rPr>
        <w:t xml:space="preserve"> </w:t>
      </w:r>
      <w:r>
        <w:rPr>
          <w:rStyle w:val="FunctionTok"/>
        </w:rPr>
        <w:t>sum</w:t>
      </w:r>
      <w:r>
        <w:rPr>
          <w:rStyle w:val="NormalTok"/>
        </w:rPr>
        <w:t>(x1)</w:t>
      </w:r>
      <w:r>
        <w:rPr>
          <w:rStyle w:val="SpecialCharTok"/>
        </w:rPr>
        <w:t>/</w:t>
      </w:r>
      <w:r>
        <w:rPr>
          <w:rStyle w:val="NormalTok"/>
        </w:rPr>
        <w:t>n1</w:t>
      </w:r>
      <w:r>
        <w:br/>
      </w:r>
      <w:r>
        <w:rPr>
          <w:rStyle w:val="NormalTok"/>
        </w:rPr>
        <w:t xml:space="preserve">x2bar </w:t>
      </w:r>
      <w:r>
        <w:rPr>
          <w:rStyle w:val="OtherTok"/>
        </w:rPr>
        <w:t>&lt;-</w:t>
      </w:r>
      <w:r>
        <w:rPr>
          <w:rStyle w:val="NormalTok"/>
        </w:rPr>
        <w:t xml:space="preserve"> </w:t>
      </w:r>
      <w:r>
        <w:rPr>
          <w:rStyle w:val="FunctionTok"/>
        </w:rPr>
        <w:t>sum</w:t>
      </w:r>
      <w:r>
        <w:rPr>
          <w:rStyle w:val="NormalTok"/>
        </w:rPr>
        <w:t>(x2)</w:t>
      </w:r>
      <w:r>
        <w:rPr>
          <w:rStyle w:val="SpecialCharTok"/>
        </w:rPr>
        <w:t>/</w:t>
      </w:r>
      <w:r>
        <w:rPr>
          <w:rStyle w:val="NormalTok"/>
        </w:rPr>
        <w:t>n2</w:t>
      </w:r>
      <w:r>
        <w:br/>
      </w:r>
      <w:r>
        <w:rPr>
          <w:rStyle w:val="CommentTok"/>
        </w:rPr>
        <w:t># matrix</w:t>
      </w:r>
      <w:r>
        <w:br/>
      </w:r>
      <w:proofErr w:type="spellStart"/>
      <w:r>
        <w:rPr>
          <w:rStyle w:val="NormalTok"/>
        </w:rPr>
        <w:t>xbarMat</w:t>
      </w:r>
      <w:proofErr w:type="spellEnd"/>
      <w:r>
        <w:rPr>
          <w:rStyle w:val="NormalTok"/>
        </w:rPr>
        <w:t xml:space="preserve"> </w:t>
      </w:r>
      <w:r>
        <w:rPr>
          <w:rStyle w:val="OtherTok"/>
        </w:rPr>
        <w:t>&lt;-</w:t>
      </w:r>
      <w:r>
        <w:rPr>
          <w:rStyle w:val="NormalTok"/>
        </w:rPr>
        <w:t xml:space="preserve"> </w:t>
      </w:r>
      <w:r>
        <w:rPr>
          <w:rStyle w:val="FunctionTok"/>
        </w:rPr>
        <w:t>c</w:t>
      </w:r>
      <w:r>
        <w:rPr>
          <w:rStyle w:val="NormalTok"/>
        </w:rPr>
        <w:t>(x1bar, x2bar)</w:t>
      </w:r>
      <w:r>
        <w:br/>
      </w:r>
      <w:proofErr w:type="spellStart"/>
      <w:r>
        <w:rPr>
          <w:rStyle w:val="NormalTok"/>
        </w:rPr>
        <w:t>xbar</w:t>
      </w:r>
      <w:proofErr w:type="spellEnd"/>
      <w:r>
        <w:rPr>
          <w:rStyle w:val="NormalTok"/>
        </w:rPr>
        <w:t xml:space="preserve"> </w:t>
      </w:r>
      <w:r>
        <w:rPr>
          <w:rStyle w:val="OtherTok"/>
        </w:rPr>
        <w:t>&lt;-</w:t>
      </w:r>
      <w:r>
        <w:rPr>
          <w:rStyle w:val="NormalTok"/>
        </w:rPr>
        <w:t xml:space="preserve"> </w:t>
      </w:r>
      <w:r>
        <w:rPr>
          <w:rStyle w:val="FunctionTok"/>
        </w:rPr>
        <w:t>matrix</w:t>
      </w:r>
      <w:r>
        <w:rPr>
          <w:rStyle w:val="NormalTok"/>
        </w:rPr>
        <w:t>(</w:t>
      </w:r>
      <w:proofErr w:type="spellStart"/>
      <w:r>
        <w:rPr>
          <w:rStyle w:val="NormalTok"/>
        </w:rPr>
        <w:t>xbarMat</w:t>
      </w:r>
      <w:proofErr w:type="spellEnd"/>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1</w:t>
      </w:r>
      <w:r>
        <w:rPr>
          <w:rStyle w:val="NormalTok"/>
        </w:rPr>
        <w:t xml:space="preserve">, </w:t>
      </w:r>
      <w:proofErr w:type="spellStart"/>
      <w:r>
        <w:rPr>
          <w:rStyle w:val="AttributeTok"/>
        </w:rPr>
        <w:t>byrow</w:t>
      </w:r>
      <w:proofErr w:type="spellEnd"/>
      <w:r>
        <w:rPr>
          <w:rStyle w:val="AttributeTok"/>
        </w:rPr>
        <w:t xml:space="preserve"> =</w:t>
      </w:r>
      <w:r>
        <w:rPr>
          <w:rStyle w:val="NormalTok"/>
        </w:rPr>
        <w:t xml:space="preserve"> </w:t>
      </w:r>
      <w:r>
        <w:rPr>
          <w:rStyle w:val="ConstantTok"/>
        </w:rPr>
        <w:t>TRUE</w:t>
      </w:r>
      <w:r>
        <w:rPr>
          <w:rStyle w:val="NormalTok"/>
        </w:rPr>
        <w:t>)</w:t>
      </w:r>
      <w:r>
        <w:br/>
      </w:r>
      <w:proofErr w:type="spellStart"/>
      <w:r>
        <w:rPr>
          <w:rStyle w:val="NormalTok"/>
        </w:rPr>
        <w:t>xbar</w:t>
      </w:r>
      <w:proofErr w:type="spellEnd"/>
      <w:r>
        <w:br/>
      </w:r>
      <w:proofErr w:type="spellStart"/>
      <w:r>
        <w:rPr>
          <w:rStyle w:val="NormalTok"/>
        </w:rPr>
        <w:t>covar</w:t>
      </w:r>
      <w:proofErr w:type="spellEnd"/>
      <w:r>
        <w:rPr>
          <w:rStyle w:val="NormalTok"/>
        </w:rPr>
        <w:t xml:space="preserve"> </w:t>
      </w:r>
      <w:r>
        <w:rPr>
          <w:rStyle w:val="OtherTok"/>
        </w:rPr>
        <w:t>&lt;-</w:t>
      </w:r>
      <w:r>
        <w:rPr>
          <w:rStyle w:val="NormalTok"/>
        </w:rPr>
        <w:t xml:space="preserve"> </w:t>
      </w:r>
      <w:proofErr w:type="spellStart"/>
      <w:r>
        <w:rPr>
          <w:rStyle w:val="FunctionTok"/>
        </w:rPr>
        <w:t>cov</w:t>
      </w:r>
      <w:proofErr w:type="spellEnd"/>
      <w:r>
        <w:rPr>
          <w:rStyle w:val="NormalTok"/>
        </w:rPr>
        <w:t>(cars)</w:t>
      </w:r>
      <w:r>
        <w:br/>
      </w:r>
      <w:proofErr w:type="spellStart"/>
      <w:r>
        <w:rPr>
          <w:rStyle w:val="NormalTok"/>
        </w:rPr>
        <w:t>covar</w:t>
      </w:r>
      <w:proofErr w:type="spellEnd"/>
      <w:r>
        <w:br/>
      </w:r>
      <w:r>
        <w:rPr>
          <w:rStyle w:val="NormalTok"/>
        </w:rPr>
        <w:t xml:space="preserve">inverse </w:t>
      </w:r>
      <w:r>
        <w:rPr>
          <w:rStyle w:val="OtherTok"/>
        </w:rPr>
        <w:t>&lt;-</w:t>
      </w:r>
      <w:r>
        <w:rPr>
          <w:rStyle w:val="NormalTok"/>
        </w:rPr>
        <w:t xml:space="preserve"> </w:t>
      </w:r>
      <w:r>
        <w:rPr>
          <w:rStyle w:val="FunctionTok"/>
        </w:rPr>
        <w:t>solve</w:t>
      </w:r>
      <w:r>
        <w:rPr>
          <w:rStyle w:val="NormalTok"/>
        </w:rPr>
        <w:t>(</w:t>
      </w:r>
      <w:proofErr w:type="spellStart"/>
      <w:r>
        <w:rPr>
          <w:rStyle w:val="NormalTok"/>
        </w:rPr>
        <w:t>covar</w:t>
      </w:r>
      <w:proofErr w:type="spellEnd"/>
      <w:r>
        <w:rPr>
          <w:rStyle w:val="NormalTok"/>
        </w:rPr>
        <w:t>)</w:t>
      </w:r>
      <w:r>
        <w:br/>
      </w:r>
      <w:r>
        <w:rPr>
          <w:rStyle w:val="NormalTok"/>
        </w:rPr>
        <w:t>inverse</w:t>
      </w:r>
      <w:r>
        <w:br/>
      </w:r>
      <w:r>
        <w:rPr>
          <w:rStyle w:val="NormalTok"/>
        </w:rPr>
        <w:t xml:space="preserve">d </w:t>
      </w:r>
      <w:r>
        <w:rPr>
          <w:rStyle w:val="OtherTok"/>
        </w:rPr>
        <w:t>&lt;-</w:t>
      </w:r>
      <w:r>
        <w:rPr>
          <w:rStyle w:val="NormalTok"/>
        </w:rPr>
        <w:t xml:space="preserve"> </w:t>
      </w:r>
      <w:proofErr w:type="spellStart"/>
      <w:r>
        <w:rPr>
          <w:rStyle w:val="FunctionTok"/>
        </w:rPr>
        <w:t>mahalanobis</w:t>
      </w:r>
      <w:proofErr w:type="spellEnd"/>
      <w:r>
        <w:rPr>
          <w:rStyle w:val="NormalTok"/>
        </w:rPr>
        <w:t xml:space="preserve">(cars, </w:t>
      </w:r>
      <w:proofErr w:type="spellStart"/>
      <w:r>
        <w:rPr>
          <w:rStyle w:val="NormalTok"/>
        </w:rPr>
        <w:t>xbar</w:t>
      </w:r>
      <w:proofErr w:type="spellEnd"/>
      <w:r>
        <w:rPr>
          <w:rStyle w:val="NormalTok"/>
        </w:rPr>
        <w:t xml:space="preserve">, </w:t>
      </w:r>
      <w:proofErr w:type="spellStart"/>
      <w:r>
        <w:rPr>
          <w:rStyle w:val="NormalTok"/>
        </w:rPr>
        <w:t>covar</w:t>
      </w:r>
      <w:proofErr w:type="spellEnd"/>
      <w:r>
        <w:rPr>
          <w:rStyle w:val="NormalTok"/>
        </w:rPr>
        <w:t>)</w:t>
      </w:r>
      <w:r>
        <w:br/>
      </w:r>
      <w:r>
        <w:rPr>
          <w:rStyle w:val="NormalTok"/>
        </w:rPr>
        <w:t>d</w:t>
      </w:r>
      <w:r>
        <w:br/>
      </w:r>
      <w:r>
        <w:rPr>
          <w:rStyle w:val="NormalTok"/>
        </w:rPr>
        <w:t xml:space="preserve">half </w:t>
      </w:r>
      <w:r>
        <w:rPr>
          <w:rStyle w:val="OtherTok"/>
        </w:rPr>
        <w:t>&lt;-</w:t>
      </w:r>
      <w:r>
        <w:rPr>
          <w:rStyle w:val="NormalTok"/>
        </w:rPr>
        <w:t xml:space="preserve"> </w:t>
      </w:r>
      <w:proofErr w:type="spellStart"/>
      <w:r>
        <w:rPr>
          <w:rStyle w:val="FunctionTok"/>
        </w:rPr>
        <w:t>qchisq</w:t>
      </w:r>
      <w:proofErr w:type="spellEnd"/>
      <w:r>
        <w:rPr>
          <w:rStyle w:val="NormalTok"/>
        </w:rPr>
        <w:t>(</w:t>
      </w:r>
      <w:r>
        <w:rPr>
          <w:rStyle w:val="AttributeTok"/>
        </w:rPr>
        <w:t>p =</w:t>
      </w:r>
      <w:r>
        <w:rPr>
          <w:rStyle w:val="NormalTok"/>
        </w:rPr>
        <w:t xml:space="preserve"> .</w:t>
      </w:r>
      <w:r>
        <w:rPr>
          <w:rStyle w:val="DecValTok"/>
        </w:rPr>
        <w:t>5</w:t>
      </w:r>
      <w:r>
        <w:rPr>
          <w:rStyle w:val="NormalTok"/>
        </w:rPr>
        <w:t xml:space="preserve">, </w:t>
      </w:r>
      <w:proofErr w:type="spellStart"/>
      <w:r>
        <w:rPr>
          <w:rStyle w:val="AttributeTok"/>
        </w:rPr>
        <w:t>df</w:t>
      </w:r>
      <w:proofErr w:type="spellEnd"/>
      <w:r>
        <w:rPr>
          <w:rStyle w:val="AttributeTok"/>
        </w:rPr>
        <w:t xml:space="preserve"> =</w:t>
      </w:r>
      <w:r>
        <w:rPr>
          <w:rStyle w:val="NormalTok"/>
        </w:rPr>
        <w:t xml:space="preserve"> </w:t>
      </w:r>
      <w:r>
        <w:rPr>
          <w:rStyle w:val="DecValTok"/>
        </w:rPr>
        <w:t>2</w:t>
      </w:r>
      <w:r>
        <w:rPr>
          <w:rStyle w:val="NormalTok"/>
        </w:rPr>
        <w:t xml:space="preserve">, </w:t>
      </w:r>
      <w:proofErr w:type="spellStart"/>
      <w:r>
        <w:rPr>
          <w:rStyle w:val="AttributeTok"/>
        </w:rPr>
        <w:t>lower.tail</w:t>
      </w:r>
      <w:proofErr w:type="spellEnd"/>
      <w:r>
        <w:rPr>
          <w:rStyle w:val="AttributeTok"/>
        </w:rPr>
        <w:t xml:space="preserve"> =</w:t>
      </w:r>
      <w:r>
        <w:rPr>
          <w:rStyle w:val="NormalTok"/>
        </w:rPr>
        <w:t xml:space="preserve"> </w:t>
      </w:r>
      <w:r>
        <w:rPr>
          <w:rStyle w:val="ConstantTok"/>
        </w:rPr>
        <w:t>FALSE</w:t>
      </w:r>
      <w:r>
        <w:rPr>
          <w:rStyle w:val="NormalTok"/>
        </w:rPr>
        <w:t>)</w:t>
      </w:r>
      <w:r>
        <w:br/>
      </w:r>
      <w:r>
        <w:rPr>
          <w:rStyle w:val="FunctionTok"/>
        </w:rPr>
        <w:t>cat</w:t>
      </w:r>
      <w:r>
        <w:rPr>
          <w:rStyle w:val="NormalTok"/>
        </w:rPr>
        <w:t>(</w:t>
      </w:r>
      <w:r>
        <w:rPr>
          <w:rStyle w:val="StringTok"/>
        </w:rPr>
        <w:t>"The chi-squared value with 2 degrees of freedom is"</w:t>
      </w:r>
      <w:r>
        <w:rPr>
          <w:rStyle w:val="NormalTok"/>
        </w:rPr>
        <w:t>, half)</w:t>
      </w:r>
      <w:r>
        <w:br/>
      </w:r>
      <w:proofErr w:type="spellStart"/>
      <w:r>
        <w:rPr>
          <w:rStyle w:val="NormalTok"/>
        </w:rPr>
        <w:t>Xobs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(d[</w:t>
      </w:r>
      <w:r>
        <w:rPr>
          <w:rStyle w:val="DecValTok"/>
        </w:rPr>
        <w:t>1</w:t>
      </w:r>
      <w:r>
        <w:rPr>
          <w:rStyle w:val="NormalTok"/>
        </w:rPr>
        <w:t>], d[</w:t>
      </w:r>
      <w:r>
        <w:rPr>
          <w:rStyle w:val="DecValTok"/>
        </w:rPr>
        <w:t>2</w:t>
      </w:r>
      <w:r>
        <w:rPr>
          <w:rStyle w:val="NormalTok"/>
        </w:rPr>
        <w:t>], d[</w:t>
      </w:r>
      <w:r>
        <w:rPr>
          <w:rStyle w:val="DecValTok"/>
        </w:rPr>
        <w:t>3</w:t>
      </w:r>
      <w:r>
        <w:rPr>
          <w:rStyle w:val="NormalTok"/>
        </w:rPr>
        <w:t>], d[</w:t>
      </w:r>
      <w:r>
        <w:rPr>
          <w:rStyle w:val="DecValTok"/>
        </w:rPr>
        <w:t>4</w:t>
      </w:r>
      <w:r>
        <w:rPr>
          <w:rStyle w:val="NormalTok"/>
        </w:rPr>
        <w:t>], d[</w:t>
      </w:r>
      <w:r>
        <w:rPr>
          <w:rStyle w:val="DecValTok"/>
        </w:rPr>
        <w:t>5</w:t>
      </w:r>
      <w:r>
        <w:rPr>
          <w:rStyle w:val="NormalTok"/>
        </w:rPr>
        <w:t>],</w:t>
      </w:r>
      <w:r>
        <w:br/>
      </w:r>
      <w:r>
        <w:rPr>
          <w:rStyle w:val="NormalTok"/>
        </w:rPr>
        <w:t xml:space="preserve">          d[</w:t>
      </w:r>
      <w:r>
        <w:rPr>
          <w:rStyle w:val="DecValTok"/>
        </w:rPr>
        <w:t>6</w:t>
      </w:r>
      <w:r>
        <w:rPr>
          <w:rStyle w:val="NormalTok"/>
        </w:rPr>
        <w:t>], d[</w:t>
      </w:r>
      <w:r>
        <w:rPr>
          <w:rStyle w:val="DecValTok"/>
        </w:rPr>
        <w:t>7</w:t>
      </w:r>
      <w:r>
        <w:rPr>
          <w:rStyle w:val="NormalTok"/>
        </w:rPr>
        <w:t>], d[</w:t>
      </w:r>
      <w:r>
        <w:rPr>
          <w:rStyle w:val="DecValTok"/>
        </w:rPr>
        <w:t>8</w:t>
      </w:r>
      <w:r>
        <w:rPr>
          <w:rStyle w:val="NormalTok"/>
        </w:rPr>
        <w:t>], d[</w:t>
      </w:r>
      <w:r>
        <w:rPr>
          <w:rStyle w:val="DecValTok"/>
        </w:rPr>
        <w:t>9</w:t>
      </w:r>
      <w:r>
        <w:rPr>
          <w:rStyle w:val="NormalTok"/>
        </w:rPr>
        <w:t>], d[</w:t>
      </w:r>
      <w:r>
        <w:rPr>
          <w:rStyle w:val="DecValTok"/>
        </w:rPr>
        <w:t>10</w:t>
      </w:r>
      <w:r>
        <w:rPr>
          <w:rStyle w:val="NormalTok"/>
        </w:rPr>
        <w:t>])</w:t>
      </w:r>
      <w:r>
        <w:br/>
      </w:r>
      <w:r>
        <w:rPr>
          <w:rStyle w:val="NormalTok"/>
        </w:rPr>
        <w:t xml:space="preserve">less </w:t>
      </w:r>
      <w:r>
        <w:rPr>
          <w:rStyle w:val="OtherTok"/>
        </w:rPr>
        <w:t>&lt;-</w:t>
      </w:r>
      <w:r>
        <w:rPr>
          <w:rStyle w:val="NormalTok"/>
        </w:rPr>
        <w:t xml:space="preserve"> </w:t>
      </w:r>
      <w:r>
        <w:rPr>
          <w:rStyle w:val="FunctionTok"/>
        </w:rPr>
        <w:t>c</w:t>
      </w:r>
      <w:r>
        <w:rPr>
          <w:rStyle w:val="NormalTok"/>
        </w:rPr>
        <w:t>(d[</w:t>
      </w:r>
      <w:r>
        <w:rPr>
          <w:rStyle w:val="DecValTok"/>
        </w:rPr>
        <w:t>1</w:t>
      </w:r>
      <w:r>
        <w:rPr>
          <w:rStyle w:val="NormalTok"/>
        </w:rPr>
        <w:t xml:space="preserve">] </w:t>
      </w:r>
      <w:r>
        <w:rPr>
          <w:rStyle w:val="SpecialCharTok"/>
        </w:rPr>
        <w:t>&lt;=</w:t>
      </w:r>
      <w:r>
        <w:rPr>
          <w:rStyle w:val="NormalTok"/>
        </w:rPr>
        <w:t xml:space="preserve"> half, d[</w:t>
      </w:r>
      <w:r>
        <w:rPr>
          <w:rStyle w:val="DecValTok"/>
        </w:rPr>
        <w:t>2</w:t>
      </w:r>
      <w:r>
        <w:rPr>
          <w:rStyle w:val="NormalTok"/>
        </w:rPr>
        <w:t xml:space="preserve">] </w:t>
      </w:r>
      <w:r>
        <w:rPr>
          <w:rStyle w:val="SpecialCharTok"/>
        </w:rPr>
        <w:t>&lt;=</w:t>
      </w:r>
      <w:r>
        <w:rPr>
          <w:rStyle w:val="NormalTok"/>
        </w:rPr>
        <w:t xml:space="preserve"> half, d[</w:t>
      </w:r>
      <w:r>
        <w:rPr>
          <w:rStyle w:val="DecValTok"/>
        </w:rPr>
        <w:t>3</w:t>
      </w:r>
      <w:r>
        <w:rPr>
          <w:rStyle w:val="NormalTok"/>
        </w:rPr>
        <w:t xml:space="preserve">] </w:t>
      </w:r>
      <w:r>
        <w:rPr>
          <w:rStyle w:val="SpecialCharTok"/>
        </w:rPr>
        <w:t>&lt;=</w:t>
      </w:r>
      <w:r>
        <w:rPr>
          <w:rStyle w:val="NormalTok"/>
        </w:rPr>
        <w:t xml:space="preserve"> half, d[</w:t>
      </w:r>
      <w:r>
        <w:rPr>
          <w:rStyle w:val="DecValTok"/>
        </w:rPr>
        <w:t>4</w:t>
      </w:r>
      <w:r>
        <w:rPr>
          <w:rStyle w:val="NormalTok"/>
        </w:rPr>
        <w:t xml:space="preserve">] </w:t>
      </w:r>
      <w:r>
        <w:rPr>
          <w:rStyle w:val="SpecialCharTok"/>
        </w:rPr>
        <w:t>&lt;=</w:t>
      </w:r>
      <w:r>
        <w:rPr>
          <w:rStyle w:val="NormalTok"/>
        </w:rPr>
        <w:t xml:space="preserve"> half, d[</w:t>
      </w:r>
      <w:r>
        <w:rPr>
          <w:rStyle w:val="DecValTok"/>
        </w:rPr>
        <w:t>5</w:t>
      </w:r>
      <w:r>
        <w:rPr>
          <w:rStyle w:val="NormalTok"/>
        </w:rPr>
        <w:t xml:space="preserve">] </w:t>
      </w:r>
      <w:r>
        <w:rPr>
          <w:rStyle w:val="SpecialCharTok"/>
        </w:rPr>
        <w:t>&lt;=</w:t>
      </w:r>
      <w:r>
        <w:rPr>
          <w:rStyle w:val="NormalTok"/>
        </w:rPr>
        <w:t xml:space="preserve"> half,</w:t>
      </w:r>
      <w:r>
        <w:br/>
      </w:r>
      <w:r>
        <w:rPr>
          <w:rStyle w:val="NormalTok"/>
        </w:rPr>
        <w:t xml:space="preserve">          d[</w:t>
      </w:r>
      <w:r>
        <w:rPr>
          <w:rStyle w:val="DecValTok"/>
        </w:rPr>
        <w:t>6</w:t>
      </w:r>
      <w:r>
        <w:rPr>
          <w:rStyle w:val="NormalTok"/>
        </w:rPr>
        <w:t xml:space="preserve">] </w:t>
      </w:r>
      <w:r>
        <w:rPr>
          <w:rStyle w:val="SpecialCharTok"/>
        </w:rPr>
        <w:t>&lt;=</w:t>
      </w:r>
      <w:r>
        <w:rPr>
          <w:rStyle w:val="NormalTok"/>
        </w:rPr>
        <w:t xml:space="preserve"> half, d[</w:t>
      </w:r>
      <w:r>
        <w:rPr>
          <w:rStyle w:val="DecValTok"/>
        </w:rPr>
        <w:t>7</w:t>
      </w:r>
      <w:r>
        <w:rPr>
          <w:rStyle w:val="NormalTok"/>
        </w:rPr>
        <w:t xml:space="preserve">] </w:t>
      </w:r>
      <w:r>
        <w:rPr>
          <w:rStyle w:val="SpecialCharTok"/>
        </w:rPr>
        <w:t>&lt;=</w:t>
      </w:r>
      <w:r>
        <w:rPr>
          <w:rStyle w:val="NormalTok"/>
        </w:rPr>
        <w:t xml:space="preserve"> half, d[</w:t>
      </w:r>
      <w:r>
        <w:rPr>
          <w:rStyle w:val="DecValTok"/>
        </w:rPr>
        <w:t>8</w:t>
      </w:r>
      <w:r>
        <w:rPr>
          <w:rStyle w:val="NormalTok"/>
        </w:rPr>
        <w:t xml:space="preserve">] </w:t>
      </w:r>
      <w:r>
        <w:rPr>
          <w:rStyle w:val="SpecialCharTok"/>
        </w:rPr>
        <w:t>&lt;=</w:t>
      </w:r>
      <w:r>
        <w:rPr>
          <w:rStyle w:val="NormalTok"/>
        </w:rPr>
        <w:t xml:space="preserve"> half, d[</w:t>
      </w:r>
      <w:r>
        <w:rPr>
          <w:rStyle w:val="DecValTok"/>
        </w:rPr>
        <w:t>9</w:t>
      </w:r>
      <w:r>
        <w:rPr>
          <w:rStyle w:val="NormalTok"/>
        </w:rPr>
        <w:t xml:space="preserve">] </w:t>
      </w:r>
      <w:r>
        <w:rPr>
          <w:rStyle w:val="SpecialCharTok"/>
        </w:rPr>
        <w:t>&lt;=</w:t>
      </w:r>
      <w:r>
        <w:rPr>
          <w:rStyle w:val="NormalTok"/>
        </w:rPr>
        <w:t xml:space="preserve"> half, d[</w:t>
      </w:r>
      <w:r>
        <w:rPr>
          <w:rStyle w:val="DecValTok"/>
        </w:rPr>
        <w:t>10</w:t>
      </w:r>
      <w:r>
        <w:rPr>
          <w:rStyle w:val="NormalTok"/>
        </w:rPr>
        <w:t xml:space="preserve">] </w:t>
      </w:r>
      <w:r>
        <w:rPr>
          <w:rStyle w:val="SpecialCharTok"/>
        </w:rPr>
        <w:t>&lt;=</w:t>
      </w:r>
      <w:r>
        <w:rPr>
          <w:rStyle w:val="NormalTok"/>
        </w:rPr>
        <w:t xml:space="preserve"> half)</w:t>
      </w:r>
      <w:r>
        <w:br/>
      </w:r>
      <w:r>
        <w:rPr>
          <w:rStyle w:val="NormalTok"/>
        </w:rPr>
        <w:t xml:space="preserve">x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Xobs</w:t>
      </w:r>
      <w:proofErr w:type="spellEnd"/>
      <w:r>
        <w:rPr>
          <w:rStyle w:val="NormalTok"/>
        </w:rPr>
        <w:t>, less)</w:t>
      </w:r>
      <w:r>
        <w:br/>
      </w:r>
      <w:r>
        <w:rPr>
          <w:rStyle w:val="NormalTok"/>
        </w:rPr>
        <w:t>x</w:t>
      </w:r>
      <w:r>
        <w:br/>
      </w:r>
      <w:proofErr w:type="spellStart"/>
      <w:r>
        <w:rPr>
          <w:rStyle w:val="NormalTok"/>
        </w:rPr>
        <w:t>distCars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FloatTok"/>
        </w:rPr>
        <w:t>1.8753045</w:t>
      </w:r>
      <w:r>
        <w:rPr>
          <w:rStyle w:val="NormalTok"/>
        </w:rPr>
        <w:t xml:space="preserve">, </w:t>
      </w:r>
      <w:r>
        <w:rPr>
          <w:rStyle w:val="FloatTok"/>
        </w:rPr>
        <w:t>2.0203262</w:t>
      </w:r>
      <w:r>
        <w:rPr>
          <w:rStyle w:val="NormalTok"/>
        </w:rPr>
        <w:t xml:space="preserve">, </w:t>
      </w:r>
      <w:r>
        <w:rPr>
          <w:rStyle w:val="FloatTok"/>
        </w:rPr>
        <w:t>2.9009088</w:t>
      </w:r>
      <w:r>
        <w:rPr>
          <w:rStyle w:val="NormalTok"/>
        </w:rPr>
        <w:t xml:space="preserve">, </w:t>
      </w:r>
      <w:r>
        <w:rPr>
          <w:rStyle w:val="FloatTok"/>
        </w:rPr>
        <w:t>0.7352659</w:t>
      </w:r>
      <w:r>
        <w:rPr>
          <w:rStyle w:val="NormalTok"/>
        </w:rPr>
        <w:t xml:space="preserve">, </w:t>
      </w:r>
      <w:r>
        <w:rPr>
          <w:rStyle w:val="FloatTok"/>
        </w:rPr>
        <w:t>0.3105192</w:t>
      </w:r>
      <w:r>
        <w:rPr>
          <w:rStyle w:val="NormalTok"/>
        </w:rPr>
        <w:t xml:space="preserve">, </w:t>
      </w:r>
      <w:r>
        <w:br/>
      </w:r>
      <w:r>
        <w:rPr>
          <w:rStyle w:val="NormalTok"/>
        </w:rPr>
        <w:t xml:space="preserve">              </w:t>
      </w:r>
      <w:r>
        <w:rPr>
          <w:rStyle w:val="FloatTok"/>
        </w:rPr>
        <w:t>0.0176162</w:t>
      </w:r>
      <w:r>
        <w:rPr>
          <w:rStyle w:val="NormalTok"/>
        </w:rPr>
        <w:t xml:space="preserve">, </w:t>
      </w:r>
      <w:r>
        <w:rPr>
          <w:rStyle w:val="FloatTok"/>
        </w:rPr>
        <w:t>3.7329012</w:t>
      </w:r>
      <w:r>
        <w:rPr>
          <w:rStyle w:val="NormalTok"/>
        </w:rPr>
        <w:t xml:space="preserve">, </w:t>
      </w:r>
      <w:r>
        <w:rPr>
          <w:rStyle w:val="FloatTok"/>
        </w:rPr>
        <w:t>0.8165401</w:t>
      </w:r>
      <w:r>
        <w:rPr>
          <w:rStyle w:val="NormalTok"/>
        </w:rPr>
        <w:t xml:space="preserve">, </w:t>
      </w:r>
      <w:r>
        <w:rPr>
          <w:rStyle w:val="FloatTok"/>
        </w:rPr>
        <w:t>1.3753379</w:t>
      </w:r>
      <w:r>
        <w:rPr>
          <w:rStyle w:val="NormalTok"/>
        </w:rPr>
        <w:t xml:space="preserve">, </w:t>
      </w:r>
      <w:r>
        <w:rPr>
          <w:rStyle w:val="FloatTok"/>
        </w:rPr>
        <w:t>4.2152799</w:t>
      </w:r>
      <w:r>
        <w:rPr>
          <w:rStyle w:val="NormalTok"/>
        </w:rPr>
        <w:t>)</w:t>
      </w:r>
      <w:r>
        <w:br/>
      </w:r>
      <w:proofErr w:type="spellStart"/>
      <w:r>
        <w:rPr>
          <w:rStyle w:val="FunctionTok"/>
        </w:rPr>
        <w:t>cqplot</w:t>
      </w:r>
      <w:proofErr w:type="spellEnd"/>
      <w:r>
        <w:rPr>
          <w:rStyle w:val="NormalTok"/>
        </w:rPr>
        <w:t>(cars)</w:t>
      </w:r>
      <w:r>
        <w:br/>
      </w:r>
      <w:r>
        <w:rPr>
          <w:rStyle w:val="NormalTok"/>
        </w:rPr>
        <w:t xml:space="preserve">track </w:t>
      </w:r>
      <w:r>
        <w:rPr>
          <w:rStyle w:val="OtherTok"/>
        </w:rPr>
        <w:t>&lt;-</w:t>
      </w:r>
      <w:r>
        <w:rPr>
          <w:rStyle w:val="NormalTok"/>
        </w:rPr>
        <w:t xml:space="preserve"> </w:t>
      </w:r>
      <w:proofErr w:type="spellStart"/>
      <w:r>
        <w:rPr>
          <w:rStyle w:val="FunctionTok"/>
        </w:rPr>
        <w:t>read.table</w:t>
      </w:r>
      <w:proofErr w:type="spellEnd"/>
      <w:r>
        <w:rPr>
          <w:rStyle w:val="NormalTok"/>
        </w:rPr>
        <w:t>(</w:t>
      </w:r>
      <w:r>
        <w:rPr>
          <w:rStyle w:val="StringTok"/>
        </w:rPr>
        <w:t>"D:/Coding/R Storage/T1-9.dat"</w:t>
      </w:r>
      <w:r>
        <w:rPr>
          <w:rStyle w:val="NormalTok"/>
        </w:rPr>
        <w:t xml:space="preserve">, </w:t>
      </w:r>
      <w:r>
        <w:rPr>
          <w:rStyle w:val="AttributeTok"/>
        </w:rPr>
        <w:t>header =</w:t>
      </w:r>
      <w:r>
        <w:rPr>
          <w:rStyle w:val="NormalTok"/>
        </w:rPr>
        <w:t xml:space="preserve"> </w:t>
      </w:r>
      <w:r>
        <w:rPr>
          <w:rStyle w:val="ConstantTok"/>
        </w:rPr>
        <w:t>FALSE</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SpecialCharTok"/>
        </w:rPr>
        <w:t>\t</w:t>
      </w:r>
      <w:r>
        <w:rPr>
          <w:rStyle w:val="StringTok"/>
        </w:rPr>
        <w:t>"</w:t>
      </w:r>
      <w:r>
        <w:rPr>
          <w:rStyle w:val="NormalTok"/>
        </w:rPr>
        <w:t>)</w:t>
      </w:r>
      <w:r>
        <w:br/>
      </w:r>
      <w:r>
        <w:br/>
      </w:r>
      <w:r>
        <w:rPr>
          <w:rStyle w:val="CommentTok"/>
        </w:rPr>
        <w:t># vars</w:t>
      </w:r>
      <w:r>
        <w:br/>
      </w:r>
      <w:r>
        <w:rPr>
          <w:rStyle w:val="NormalTok"/>
        </w:rPr>
        <w:t xml:space="preserve">x1 </w:t>
      </w:r>
      <w:r>
        <w:rPr>
          <w:rStyle w:val="OtherTok"/>
        </w:rPr>
        <w:t>&lt;-</w:t>
      </w:r>
      <w:r>
        <w:rPr>
          <w:rStyle w:val="NormalTok"/>
        </w:rPr>
        <w:t xml:space="preserve"> track</w:t>
      </w:r>
      <w:r>
        <w:rPr>
          <w:rStyle w:val="SpecialCharTok"/>
        </w:rPr>
        <w:t>$</w:t>
      </w:r>
      <w:r>
        <w:rPr>
          <w:rStyle w:val="NormalTok"/>
        </w:rPr>
        <w:t xml:space="preserve">V1 </w:t>
      </w:r>
      <w:r>
        <w:rPr>
          <w:rStyle w:val="CommentTok"/>
        </w:rPr>
        <w:t># country</w:t>
      </w:r>
      <w:r>
        <w:br/>
      </w:r>
      <w:r>
        <w:rPr>
          <w:rStyle w:val="NormalTok"/>
        </w:rPr>
        <w:t xml:space="preserve">x2 </w:t>
      </w:r>
      <w:r>
        <w:rPr>
          <w:rStyle w:val="OtherTok"/>
        </w:rPr>
        <w:t>&lt;-</w:t>
      </w:r>
      <w:r>
        <w:rPr>
          <w:rStyle w:val="NormalTok"/>
        </w:rPr>
        <w:t xml:space="preserve"> track</w:t>
      </w:r>
      <w:r>
        <w:rPr>
          <w:rStyle w:val="SpecialCharTok"/>
        </w:rPr>
        <w:t>$</w:t>
      </w:r>
      <w:r>
        <w:rPr>
          <w:rStyle w:val="NormalTok"/>
        </w:rPr>
        <w:t xml:space="preserve">V2 </w:t>
      </w:r>
      <w:r>
        <w:rPr>
          <w:rStyle w:val="CommentTok"/>
        </w:rPr>
        <w:t># 100m/s</w:t>
      </w:r>
      <w:r>
        <w:br/>
      </w:r>
      <w:r>
        <w:rPr>
          <w:rStyle w:val="NormalTok"/>
        </w:rPr>
        <w:t xml:space="preserve">x3 </w:t>
      </w:r>
      <w:r>
        <w:rPr>
          <w:rStyle w:val="OtherTok"/>
        </w:rPr>
        <w:t>&lt;-</w:t>
      </w:r>
      <w:r>
        <w:rPr>
          <w:rStyle w:val="NormalTok"/>
        </w:rPr>
        <w:t xml:space="preserve"> track</w:t>
      </w:r>
      <w:r>
        <w:rPr>
          <w:rStyle w:val="SpecialCharTok"/>
        </w:rPr>
        <w:t>$</w:t>
      </w:r>
      <w:r>
        <w:rPr>
          <w:rStyle w:val="NormalTok"/>
        </w:rPr>
        <w:t xml:space="preserve">V3 </w:t>
      </w:r>
      <w:r>
        <w:rPr>
          <w:rStyle w:val="CommentTok"/>
        </w:rPr>
        <w:t># 200m/s</w:t>
      </w:r>
      <w:r>
        <w:br/>
      </w:r>
      <w:r>
        <w:rPr>
          <w:rStyle w:val="NormalTok"/>
        </w:rPr>
        <w:t xml:space="preserve">x4 </w:t>
      </w:r>
      <w:r>
        <w:rPr>
          <w:rStyle w:val="OtherTok"/>
        </w:rPr>
        <w:t>&lt;-</w:t>
      </w:r>
      <w:r>
        <w:rPr>
          <w:rStyle w:val="NormalTok"/>
        </w:rPr>
        <w:t xml:space="preserve"> track</w:t>
      </w:r>
      <w:r>
        <w:rPr>
          <w:rStyle w:val="SpecialCharTok"/>
        </w:rPr>
        <w:t>$</w:t>
      </w:r>
      <w:r>
        <w:rPr>
          <w:rStyle w:val="NormalTok"/>
        </w:rPr>
        <w:t xml:space="preserve">V4 </w:t>
      </w:r>
      <w:r>
        <w:rPr>
          <w:rStyle w:val="CommentTok"/>
        </w:rPr>
        <w:t># 400m/s</w:t>
      </w:r>
      <w:r>
        <w:br/>
      </w:r>
      <w:r>
        <w:rPr>
          <w:rStyle w:val="NormalTok"/>
        </w:rPr>
        <w:t xml:space="preserve">x5 </w:t>
      </w:r>
      <w:r>
        <w:rPr>
          <w:rStyle w:val="OtherTok"/>
        </w:rPr>
        <w:t>&lt;-</w:t>
      </w:r>
      <w:r>
        <w:rPr>
          <w:rStyle w:val="NormalTok"/>
        </w:rPr>
        <w:t xml:space="preserve"> track</w:t>
      </w:r>
      <w:r>
        <w:rPr>
          <w:rStyle w:val="SpecialCharTok"/>
        </w:rPr>
        <w:t>$</w:t>
      </w:r>
      <w:r>
        <w:rPr>
          <w:rStyle w:val="NormalTok"/>
        </w:rPr>
        <w:t>V5</w:t>
      </w:r>
      <w:r>
        <w:rPr>
          <w:rStyle w:val="CommentTok"/>
        </w:rPr>
        <w:t># 800m/min</w:t>
      </w:r>
      <w:r>
        <w:br/>
      </w:r>
      <w:r>
        <w:rPr>
          <w:rStyle w:val="NormalTok"/>
        </w:rPr>
        <w:t xml:space="preserve">x6 </w:t>
      </w:r>
      <w:r>
        <w:rPr>
          <w:rStyle w:val="OtherTok"/>
        </w:rPr>
        <w:t>&lt;-</w:t>
      </w:r>
      <w:r>
        <w:rPr>
          <w:rStyle w:val="NormalTok"/>
        </w:rPr>
        <w:t xml:space="preserve"> track</w:t>
      </w:r>
      <w:r>
        <w:rPr>
          <w:rStyle w:val="SpecialCharTok"/>
        </w:rPr>
        <w:t>$</w:t>
      </w:r>
      <w:r>
        <w:rPr>
          <w:rStyle w:val="NormalTok"/>
        </w:rPr>
        <w:t xml:space="preserve">V6 </w:t>
      </w:r>
      <w:r>
        <w:rPr>
          <w:rStyle w:val="CommentTok"/>
        </w:rPr>
        <w:t># 1500m/min</w:t>
      </w:r>
      <w:r>
        <w:br/>
      </w:r>
      <w:r>
        <w:rPr>
          <w:rStyle w:val="NormalTok"/>
        </w:rPr>
        <w:t xml:space="preserve">x7 </w:t>
      </w:r>
      <w:r>
        <w:rPr>
          <w:rStyle w:val="OtherTok"/>
        </w:rPr>
        <w:t>&lt;-</w:t>
      </w:r>
      <w:r>
        <w:rPr>
          <w:rStyle w:val="NormalTok"/>
        </w:rPr>
        <w:t xml:space="preserve"> track</w:t>
      </w:r>
      <w:r>
        <w:rPr>
          <w:rStyle w:val="SpecialCharTok"/>
        </w:rPr>
        <w:t>$</w:t>
      </w:r>
      <w:r>
        <w:rPr>
          <w:rStyle w:val="NormalTok"/>
        </w:rPr>
        <w:t xml:space="preserve">V7 </w:t>
      </w:r>
      <w:r>
        <w:rPr>
          <w:rStyle w:val="CommentTok"/>
        </w:rPr>
        <w:t># 3000m/min</w:t>
      </w:r>
      <w:r>
        <w:br/>
      </w:r>
      <w:r>
        <w:rPr>
          <w:rStyle w:val="NormalTok"/>
        </w:rPr>
        <w:t xml:space="preserve">x8 </w:t>
      </w:r>
      <w:r>
        <w:rPr>
          <w:rStyle w:val="OtherTok"/>
        </w:rPr>
        <w:t>&lt;-</w:t>
      </w:r>
      <w:r>
        <w:rPr>
          <w:rStyle w:val="NormalTok"/>
        </w:rPr>
        <w:t xml:space="preserve"> track</w:t>
      </w:r>
      <w:r>
        <w:rPr>
          <w:rStyle w:val="SpecialCharTok"/>
        </w:rPr>
        <w:t>$</w:t>
      </w:r>
      <w:r>
        <w:rPr>
          <w:rStyle w:val="NormalTok"/>
        </w:rPr>
        <w:t xml:space="preserve">V8 </w:t>
      </w:r>
      <w:r>
        <w:rPr>
          <w:rStyle w:val="CommentTok"/>
        </w:rPr>
        <w:t># marathon/min</w:t>
      </w:r>
      <w:r>
        <w:br/>
      </w:r>
      <w:r>
        <w:br/>
      </w:r>
      <w:r>
        <w:rPr>
          <w:rStyle w:val="CommentTok"/>
        </w:rPr>
        <w:t># per second</w:t>
      </w:r>
      <w:r>
        <w:br/>
      </w:r>
      <w:r>
        <w:rPr>
          <w:rStyle w:val="NormalTok"/>
        </w:rPr>
        <w:t xml:space="preserve">OG </w:t>
      </w:r>
      <w:r>
        <w:rPr>
          <w:rStyle w:val="OtherTok"/>
        </w:rPr>
        <w:t>&lt;-</w:t>
      </w:r>
      <w:r>
        <w:rPr>
          <w:rStyle w:val="NormalTok"/>
        </w:rPr>
        <w:t xml:space="preserve"> track[,</w:t>
      </w:r>
      <w:r>
        <w:rPr>
          <w:rStyle w:val="DecValTok"/>
        </w:rPr>
        <w:t>1</w:t>
      </w:r>
      <w:r>
        <w:rPr>
          <w:rStyle w:val="SpecialCharTok"/>
        </w:rPr>
        <w:t>:</w:t>
      </w:r>
      <w:r>
        <w:rPr>
          <w:rStyle w:val="DecValTok"/>
        </w:rPr>
        <w:t>4</w:t>
      </w:r>
      <w:r>
        <w:rPr>
          <w:rStyle w:val="NormalTok"/>
        </w:rPr>
        <w:t>]</w:t>
      </w:r>
      <w:r>
        <w:br/>
      </w:r>
      <w:r>
        <w:rPr>
          <w:rStyle w:val="NormalTok"/>
        </w:rPr>
        <w:t xml:space="preserve">second </w:t>
      </w:r>
      <w:r>
        <w:rPr>
          <w:rStyle w:val="OtherTok"/>
        </w:rPr>
        <w:t>&lt;-</w:t>
      </w:r>
      <w:r>
        <w:rPr>
          <w:rStyle w:val="NormalTok"/>
        </w:rPr>
        <w:t xml:space="preserve"> track[,</w:t>
      </w:r>
      <w:r>
        <w:rPr>
          <w:rStyle w:val="DecValTok"/>
        </w:rPr>
        <w:t>5</w:t>
      </w:r>
      <w:r>
        <w:rPr>
          <w:rStyle w:val="SpecialCharTok"/>
        </w:rPr>
        <w:t>:</w:t>
      </w:r>
      <w:r>
        <w:rPr>
          <w:rStyle w:val="DecValTok"/>
        </w:rPr>
        <w:t>8</w:t>
      </w:r>
      <w:r>
        <w:rPr>
          <w:rStyle w:val="NormalTok"/>
        </w:rPr>
        <w:t>]</w:t>
      </w:r>
      <w:r>
        <w:rPr>
          <w:rStyle w:val="SpecialCharTok"/>
        </w:rPr>
        <w:t>*</w:t>
      </w:r>
      <w:r>
        <w:rPr>
          <w:rStyle w:val="DecValTok"/>
        </w:rPr>
        <w:t>60</w:t>
      </w:r>
      <w:r>
        <w:br/>
      </w:r>
      <w:r>
        <w:rPr>
          <w:rStyle w:val="NormalTok"/>
        </w:rPr>
        <w:t>second</w:t>
      </w:r>
      <w:r>
        <w:rPr>
          <w:rStyle w:val="SpecialCharTok"/>
        </w:rPr>
        <w:t>$</w:t>
      </w:r>
      <w:r>
        <w:rPr>
          <w:rStyle w:val="NormalTok"/>
        </w:rPr>
        <w:t xml:space="preserve">V1 </w:t>
      </w:r>
      <w:r>
        <w:rPr>
          <w:rStyle w:val="OtherTok"/>
        </w:rPr>
        <w:t>&lt;-</w:t>
      </w:r>
      <w:r>
        <w:rPr>
          <w:rStyle w:val="NormalTok"/>
        </w:rPr>
        <w:t xml:space="preserve"> track</w:t>
      </w:r>
      <w:r>
        <w:rPr>
          <w:rStyle w:val="SpecialCharTok"/>
        </w:rPr>
        <w:t>$</w:t>
      </w:r>
      <w:r>
        <w:rPr>
          <w:rStyle w:val="NormalTok"/>
        </w:rPr>
        <w:t>V1</w:t>
      </w:r>
      <w:r>
        <w:br/>
      </w:r>
      <w:r>
        <w:br/>
      </w:r>
      <w:r>
        <w:rPr>
          <w:rStyle w:val="NormalTok"/>
        </w:rPr>
        <w:t xml:space="preserve">record </w:t>
      </w:r>
      <w:r>
        <w:rPr>
          <w:rStyle w:val="OtherTok"/>
        </w:rPr>
        <w:t>&lt;-</w:t>
      </w:r>
      <w:r>
        <w:rPr>
          <w:rStyle w:val="NormalTok"/>
        </w:rPr>
        <w:t xml:space="preserve"> </w:t>
      </w:r>
      <w:r>
        <w:rPr>
          <w:rStyle w:val="FunctionTok"/>
        </w:rPr>
        <w:t>merge</w:t>
      </w:r>
      <w:r>
        <w:rPr>
          <w:rStyle w:val="NormalTok"/>
        </w:rPr>
        <w:t xml:space="preserve">(OG, second, </w:t>
      </w:r>
      <w:r>
        <w:rPr>
          <w:rStyle w:val="AttributeTok"/>
        </w:rPr>
        <w:t>by =</w:t>
      </w:r>
      <w:r>
        <w:rPr>
          <w:rStyle w:val="NormalTok"/>
        </w:rPr>
        <w:t xml:space="preserve"> </w:t>
      </w:r>
      <w:r>
        <w:rPr>
          <w:rStyle w:val="StringTok"/>
        </w:rPr>
        <w:t>"V1"</w:t>
      </w:r>
      <w:r>
        <w:rPr>
          <w:rStyle w:val="NormalTok"/>
        </w:rPr>
        <w:t>)</w:t>
      </w:r>
      <w:r>
        <w:br/>
      </w:r>
      <w:r>
        <w:rPr>
          <w:rStyle w:val="NormalTok"/>
        </w:rPr>
        <w:t xml:space="preserve">record </w:t>
      </w:r>
      <w:r>
        <w:rPr>
          <w:rStyle w:val="OtherTok"/>
        </w:rPr>
        <w:t>&lt;-</w:t>
      </w:r>
      <w:r>
        <w:rPr>
          <w:rStyle w:val="NormalTok"/>
        </w:rPr>
        <w:t xml:space="preserve"> record[,</w:t>
      </w:r>
      <w:r>
        <w:rPr>
          <w:rStyle w:val="SpecialCharTok"/>
        </w:rPr>
        <w:t>-</w:t>
      </w:r>
      <w:r>
        <w:rPr>
          <w:rStyle w:val="DecValTok"/>
        </w:rPr>
        <w:t>1</w:t>
      </w:r>
      <w:r>
        <w:rPr>
          <w:rStyle w:val="NormalTok"/>
        </w:rPr>
        <w:t>]</w:t>
      </w:r>
      <w:r>
        <w:br/>
      </w:r>
      <w:proofErr w:type="spellStart"/>
      <w:r>
        <w:rPr>
          <w:rStyle w:val="FunctionTok"/>
        </w:rPr>
        <w:t>cqplot</w:t>
      </w:r>
      <w:proofErr w:type="spellEnd"/>
      <w:r>
        <w:rPr>
          <w:rStyle w:val="NormalTok"/>
        </w:rPr>
        <w:t>(record)</w:t>
      </w:r>
      <w:r>
        <w:br/>
      </w:r>
      <w:r>
        <w:rPr>
          <w:rStyle w:val="NormalTok"/>
        </w:rPr>
        <w:t xml:space="preserve">r1 </w:t>
      </w:r>
      <w:r>
        <w:rPr>
          <w:rStyle w:val="OtherTok"/>
        </w:rPr>
        <w:t>&lt;-</w:t>
      </w:r>
      <w:r>
        <w:rPr>
          <w:rStyle w:val="NormalTok"/>
        </w:rPr>
        <w:t xml:space="preserve"> </w:t>
      </w:r>
      <w:proofErr w:type="spellStart"/>
      <w:r>
        <w:rPr>
          <w:rStyle w:val="FunctionTok"/>
        </w:rPr>
        <w:t>qqnorm</w:t>
      </w:r>
      <w:proofErr w:type="spellEnd"/>
      <w:r>
        <w:rPr>
          <w:rStyle w:val="NormalTok"/>
        </w:rPr>
        <w:t>(record</w:t>
      </w:r>
      <w:r>
        <w:rPr>
          <w:rStyle w:val="SpecialCharTok"/>
        </w:rPr>
        <w:t>$</w:t>
      </w:r>
      <w:r>
        <w:rPr>
          <w:rStyle w:val="NormalTok"/>
        </w:rPr>
        <w:t xml:space="preserve">V2, </w:t>
      </w:r>
      <w:r>
        <w:rPr>
          <w:rStyle w:val="AttributeTok"/>
        </w:rPr>
        <w:t>plot =</w:t>
      </w:r>
      <w:r>
        <w:rPr>
          <w:rStyle w:val="NormalTok"/>
        </w:rPr>
        <w:t xml:space="preserve"> </w:t>
      </w:r>
      <w:r>
        <w:rPr>
          <w:rStyle w:val="ConstantTok"/>
        </w:rPr>
        <w:t>FALSE</w:t>
      </w:r>
      <w:r>
        <w:rPr>
          <w:rStyle w:val="NormalTok"/>
        </w:rPr>
        <w:t>)</w:t>
      </w:r>
      <w:r>
        <w:br/>
      </w:r>
      <w:r>
        <w:rPr>
          <w:rStyle w:val="NormalTok"/>
        </w:rPr>
        <w:lastRenderedPageBreak/>
        <w:t xml:space="preserve">r2 </w:t>
      </w:r>
      <w:r>
        <w:rPr>
          <w:rStyle w:val="OtherTok"/>
        </w:rPr>
        <w:t>&lt;-</w:t>
      </w:r>
      <w:r>
        <w:rPr>
          <w:rStyle w:val="NormalTok"/>
        </w:rPr>
        <w:t xml:space="preserve"> </w:t>
      </w:r>
      <w:proofErr w:type="spellStart"/>
      <w:r>
        <w:rPr>
          <w:rStyle w:val="FunctionTok"/>
        </w:rPr>
        <w:t>qqnorm</w:t>
      </w:r>
      <w:proofErr w:type="spellEnd"/>
      <w:r>
        <w:rPr>
          <w:rStyle w:val="NormalTok"/>
        </w:rPr>
        <w:t>(record</w:t>
      </w:r>
      <w:r>
        <w:rPr>
          <w:rStyle w:val="SpecialCharTok"/>
        </w:rPr>
        <w:t>$</w:t>
      </w:r>
      <w:r>
        <w:rPr>
          <w:rStyle w:val="NormalTok"/>
        </w:rPr>
        <w:t xml:space="preserve">V3, </w:t>
      </w:r>
      <w:r>
        <w:rPr>
          <w:rStyle w:val="AttributeTok"/>
        </w:rPr>
        <w:t>plot =</w:t>
      </w:r>
      <w:r>
        <w:rPr>
          <w:rStyle w:val="NormalTok"/>
        </w:rPr>
        <w:t xml:space="preserve"> </w:t>
      </w:r>
      <w:r>
        <w:rPr>
          <w:rStyle w:val="ConstantTok"/>
        </w:rPr>
        <w:t>FALSE</w:t>
      </w:r>
      <w:r>
        <w:rPr>
          <w:rStyle w:val="NormalTok"/>
        </w:rPr>
        <w:t>)</w:t>
      </w:r>
      <w:r>
        <w:br/>
      </w:r>
      <w:r>
        <w:rPr>
          <w:rStyle w:val="NormalTok"/>
        </w:rPr>
        <w:t xml:space="preserve">r3 </w:t>
      </w:r>
      <w:r>
        <w:rPr>
          <w:rStyle w:val="OtherTok"/>
        </w:rPr>
        <w:t>&lt;-</w:t>
      </w:r>
      <w:r>
        <w:rPr>
          <w:rStyle w:val="NormalTok"/>
        </w:rPr>
        <w:t xml:space="preserve"> </w:t>
      </w:r>
      <w:proofErr w:type="spellStart"/>
      <w:r>
        <w:rPr>
          <w:rStyle w:val="FunctionTok"/>
        </w:rPr>
        <w:t>qqnorm</w:t>
      </w:r>
      <w:proofErr w:type="spellEnd"/>
      <w:r>
        <w:rPr>
          <w:rStyle w:val="NormalTok"/>
        </w:rPr>
        <w:t>(record</w:t>
      </w:r>
      <w:r>
        <w:rPr>
          <w:rStyle w:val="SpecialCharTok"/>
        </w:rPr>
        <w:t>$</w:t>
      </w:r>
      <w:r>
        <w:rPr>
          <w:rStyle w:val="NormalTok"/>
        </w:rPr>
        <w:t xml:space="preserve">V4, </w:t>
      </w:r>
      <w:r>
        <w:rPr>
          <w:rStyle w:val="AttributeTok"/>
        </w:rPr>
        <w:t>plot =</w:t>
      </w:r>
      <w:r>
        <w:rPr>
          <w:rStyle w:val="NormalTok"/>
        </w:rPr>
        <w:t xml:space="preserve"> </w:t>
      </w:r>
      <w:r>
        <w:rPr>
          <w:rStyle w:val="ConstantTok"/>
        </w:rPr>
        <w:t>FALSE</w:t>
      </w:r>
      <w:r>
        <w:rPr>
          <w:rStyle w:val="NormalTok"/>
        </w:rPr>
        <w:t>)</w:t>
      </w:r>
      <w:r>
        <w:br/>
      </w:r>
      <w:r>
        <w:rPr>
          <w:rStyle w:val="NormalTok"/>
        </w:rPr>
        <w:t xml:space="preserve">r4 </w:t>
      </w:r>
      <w:r>
        <w:rPr>
          <w:rStyle w:val="OtherTok"/>
        </w:rPr>
        <w:t>&lt;-</w:t>
      </w:r>
      <w:r>
        <w:rPr>
          <w:rStyle w:val="NormalTok"/>
        </w:rPr>
        <w:t xml:space="preserve"> </w:t>
      </w:r>
      <w:proofErr w:type="spellStart"/>
      <w:r>
        <w:rPr>
          <w:rStyle w:val="FunctionTok"/>
        </w:rPr>
        <w:t>qqnorm</w:t>
      </w:r>
      <w:proofErr w:type="spellEnd"/>
      <w:r>
        <w:rPr>
          <w:rStyle w:val="NormalTok"/>
        </w:rPr>
        <w:t>(record</w:t>
      </w:r>
      <w:r>
        <w:rPr>
          <w:rStyle w:val="SpecialCharTok"/>
        </w:rPr>
        <w:t>$</w:t>
      </w:r>
      <w:r>
        <w:rPr>
          <w:rStyle w:val="NormalTok"/>
        </w:rPr>
        <w:t xml:space="preserve">V5, </w:t>
      </w:r>
      <w:r>
        <w:rPr>
          <w:rStyle w:val="AttributeTok"/>
        </w:rPr>
        <w:t>plot =</w:t>
      </w:r>
      <w:r>
        <w:rPr>
          <w:rStyle w:val="NormalTok"/>
        </w:rPr>
        <w:t xml:space="preserve"> </w:t>
      </w:r>
      <w:r>
        <w:rPr>
          <w:rStyle w:val="ConstantTok"/>
        </w:rPr>
        <w:t>FALSE</w:t>
      </w:r>
      <w:r>
        <w:rPr>
          <w:rStyle w:val="NormalTok"/>
        </w:rPr>
        <w:t>)</w:t>
      </w:r>
      <w:r>
        <w:br/>
      </w:r>
      <w:r>
        <w:rPr>
          <w:rStyle w:val="NormalTok"/>
        </w:rPr>
        <w:t xml:space="preserve">r5 </w:t>
      </w:r>
      <w:r>
        <w:rPr>
          <w:rStyle w:val="OtherTok"/>
        </w:rPr>
        <w:t>&lt;-</w:t>
      </w:r>
      <w:r>
        <w:rPr>
          <w:rStyle w:val="NormalTok"/>
        </w:rPr>
        <w:t xml:space="preserve"> </w:t>
      </w:r>
      <w:proofErr w:type="spellStart"/>
      <w:r>
        <w:rPr>
          <w:rStyle w:val="FunctionTok"/>
        </w:rPr>
        <w:t>qqnorm</w:t>
      </w:r>
      <w:proofErr w:type="spellEnd"/>
      <w:r>
        <w:rPr>
          <w:rStyle w:val="NormalTok"/>
        </w:rPr>
        <w:t>(record</w:t>
      </w:r>
      <w:r>
        <w:rPr>
          <w:rStyle w:val="SpecialCharTok"/>
        </w:rPr>
        <w:t>$</w:t>
      </w:r>
      <w:r>
        <w:rPr>
          <w:rStyle w:val="NormalTok"/>
        </w:rPr>
        <w:t xml:space="preserve">V6, </w:t>
      </w:r>
      <w:r>
        <w:rPr>
          <w:rStyle w:val="AttributeTok"/>
        </w:rPr>
        <w:t>plot =</w:t>
      </w:r>
      <w:r>
        <w:rPr>
          <w:rStyle w:val="NormalTok"/>
        </w:rPr>
        <w:t xml:space="preserve"> </w:t>
      </w:r>
      <w:r>
        <w:rPr>
          <w:rStyle w:val="ConstantTok"/>
        </w:rPr>
        <w:t>FALSE</w:t>
      </w:r>
      <w:r>
        <w:rPr>
          <w:rStyle w:val="NormalTok"/>
        </w:rPr>
        <w:t>)</w:t>
      </w:r>
      <w:r>
        <w:br/>
      </w:r>
      <w:r>
        <w:rPr>
          <w:rStyle w:val="NormalTok"/>
        </w:rPr>
        <w:t xml:space="preserve">r6 </w:t>
      </w:r>
      <w:r>
        <w:rPr>
          <w:rStyle w:val="OtherTok"/>
        </w:rPr>
        <w:t>&lt;-</w:t>
      </w:r>
      <w:r>
        <w:rPr>
          <w:rStyle w:val="NormalTok"/>
        </w:rPr>
        <w:t xml:space="preserve"> </w:t>
      </w:r>
      <w:proofErr w:type="spellStart"/>
      <w:r>
        <w:rPr>
          <w:rStyle w:val="FunctionTok"/>
        </w:rPr>
        <w:t>qqnorm</w:t>
      </w:r>
      <w:proofErr w:type="spellEnd"/>
      <w:r>
        <w:rPr>
          <w:rStyle w:val="NormalTok"/>
        </w:rPr>
        <w:t>(record</w:t>
      </w:r>
      <w:r>
        <w:rPr>
          <w:rStyle w:val="SpecialCharTok"/>
        </w:rPr>
        <w:t>$</w:t>
      </w:r>
      <w:r>
        <w:rPr>
          <w:rStyle w:val="NormalTok"/>
        </w:rPr>
        <w:t xml:space="preserve">V7, </w:t>
      </w:r>
      <w:r>
        <w:rPr>
          <w:rStyle w:val="AttributeTok"/>
        </w:rPr>
        <w:t>plot =</w:t>
      </w:r>
      <w:r>
        <w:rPr>
          <w:rStyle w:val="NormalTok"/>
        </w:rPr>
        <w:t xml:space="preserve"> </w:t>
      </w:r>
      <w:r>
        <w:rPr>
          <w:rStyle w:val="ConstantTok"/>
        </w:rPr>
        <w:t>FALSE</w:t>
      </w:r>
      <w:r>
        <w:rPr>
          <w:rStyle w:val="NormalTok"/>
        </w:rPr>
        <w:t>)</w:t>
      </w:r>
      <w:r>
        <w:br/>
      </w:r>
      <w:r>
        <w:rPr>
          <w:rStyle w:val="NormalTok"/>
        </w:rPr>
        <w:t xml:space="preserve">r7 </w:t>
      </w:r>
      <w:r>
        <w:rPr>
          <w:rStyle w:val="OtherTok"/>
        </w:rPr>
        <w:t>&lt;-</w:t>
      </w:r>
      <w:r>
        <w:rPr>
          <w:rStyle w:val="NormalTok"/>
        </w:rPr>
        <w:t xml:space="preserve"> </w:t>
      </w:r>
      <w:proofErr w:type="spellStart"/>
      <w:r>
        <w:rPr>
          <w:rStyle w:val="FunctionTok"/>
        </w:rPr>
        <w:t>qqnorm</w:t>
      </w:r>
      <w:proofErr w:type="spellEnd"/>
      <w:r>
        <w:rPr>
          <w:rStyle w:val="NormalTok"/>
        </w:rPr>
        <w:t>(record</w:t>
      </w:r>
      <w:r>
        <w:rPr>
          <w:rStyle w:val="SpecialCharTok"/>
        </w:rPr>
        <w:t>$</w:t>
      </w:r>
      <w:r>
        <w:rPr>
          <w:rStyle w:val="NormalTok"/>
        </w:rPr>
        <w:t xml:space="preserve">V8, </w:t>
      </w:r>
      <w:r>
        <w:rPr>
          <w:rStyle w:val="AttributeTok"/>
        </w:rPr>
        <w:t>plot =</w:t>
      </w:r>
      <w:r>
        <w:rPr>
          <w:rStyle w:val="NormalTok"/>
        </w:rPr>
        <w:t xml:space="preserve"> </w:t>
      </w:r>
      <w:r>
        <w:rPr>
          <w:rStyle w:val="ConstantTok"/>
        </w:rPr>
        <w:t>FALSE</w:t>
      </w:r>
      <w:r>
        <w:rPr>
          <w:rStyle w:val="NormalTok"/>
        </w:rPr>
        <w:t>)</w:t>
      </w:r>
      <w:r>
        <w:br/>
      </w:r>
      <w:r>
        <w:rPr>
          <w:rStyle w:val="CommentTok"/>
        </w:rPr>
        <w:t xml:space="preserve"># </w:t>
      </w:r>
      <w:proofErr w:type="spellStart"/>
      <w:r>
        <w:rPr>
          <w:rStyle w:val="CommentTok"/>
        </w:rPr>
        <w:t>rq</w:t>
      </w:r>
      <w:proofErr w:type="spellEnd"/>
      <w:r>
        <w:br/>
      </w:r>
      <w:r>
        <w:rPr>
          <w:rStyle w:val="NormalTok"/>
        </w:rPr>
        <w:t xml:space="preserve">rq1 </w:t>
      </w:r>
      <w:r>
        <w:rPr>
          <w:rStyle w:val="OtherTok"/>
        </w:rPr>
        <w:t>&lt;-</w:t>
      </w:r>
      <w:r>
        <w:rPr>
          <w:rStyle w:val="NormalTok"/>
        </w:rPr>
        <w:t xml:space="preserve"> </w:t>
      </w:r>
      <w:proofErr w:type="spellStart"/>
      <w:r>
        <w:rPr>
          <w:rStyle w:val="FunctionTok"/>
        </w:rPr>
        <w:t>cor</w:t>
      </w:r>
      <w:proofErr w:type="spellEnd"/>
      <w:r>
        <w:rPr>
          <w:rStyle w:val="NormalTok"/>
        </w:rPr>
        <w:t>(r1</w:t>
      </w:r>
      <w:r>
        <w:rPr>
          <w:rStyle w:val="SpecialCharTok"/>
        </w:rPr>
        <w:t>$</w:t>
      </w:r>
      <w:r>
        <w:rPr>
          <w:rStyle w:val="NormalTok"/>
        </w:rPr>
        <w:t>x, r1</w:t>
      </w:r>
      <w:r>
        <w:rPr>
          <w:rStyle w:val="SpecialCharTok"/>
        </w:rPr>
        <w:t>$</w:t>
      </w:r>
      <w:r>
        <w:rPr>
          <w:rStyle w:val="NormalTok"/>
        </w:rPr>
        <w:t>y)</w:t>
      </w:r>
      <w:r>
        <w:br/>
      </w:r>
      <w:r>
        <w:rPr>
          <w:rStyle w:val="NormalTok"/>
        </w:rPr>
        <w:t xml:space="preserve">rq2 </w:t>
      </w:r>
      <w:r>
        <w:rPr>
          <w:rStyle w:val="OtherTok"/>
        </w:rPr>
        <w:t>&lt;-</w:t>
      </w:r>
      <w:r>
        <w:rPr>
          <w:rStyle w:val="NormalTok"/>
        </w:rPr>
        <w:t xml:space="preserve"> </w:t>
      </w:r>
      <w:proofErr w:type="spellStart"/>
      <w:r>
        <w:rPr>
          <w:rStyle w:val="FunctionTok"/>
        </w:rPr>
        <w:t>cor</w:t>
      </w:r>
      <w:proofErr w:type="spellEnd"/>
      <w:r>
        <w:rPr>
          <w:rStyle w:val="NormalTok"/>
        </w:rPr>
        <w:t>(r2</w:t>
      </w:r>
      <w:r>
        <w:rPr>
          <w:rStyle w:val="SpecialCharTok"/>
        </w:rPr>
        <w:t>$</w:t>
      </w:r>
      <w:r>
        <w:rPr>
          <w:rStyle w:val="NormalTok"/>
        </w:rPr>
        <w:t>x, r2</w:t>
      </w:r>
      <w:r>
        <w:rPr>
          <w:rStyle w:val="SpecialCharTok"/>
        </w:rPr>
        <w:t>$</w:t>
      </w:r>
      <w:r>
        <w:rPr>
          <w:rStyle w:val="NormalTok"/>
        </w:rPr>
        <w:t>y)</w:t>
      </w:r>
      <w:r>
        <w:br/>
      </w:r>
      <w:r>
        <w:rPr>
          <w:rStyle w:val="NormalTok"/>
        </w:rPr>
        <w:t xml:space="preserve">rq3 </w:t>
      </w:r>
      <w:r>
        <w:rPr>
          <w:rStyle w:val="OtherTok"/>
        </w:rPr>
        <w:t>&lt;-</w:t>
      </w:r>
      <w:r>
        <w:rPr>
          <w:rStyle w:val="NormalTok"/>
        </w:rPr>
        <w:t xml:space="preserve"> </w:t>
      </w:r>
      <w:proofErr w:type="spellStart"/>
      <w:r>
        <w:rPr>
          <w:rStyle w:val="FunctionTok"/>
        </w:rPr>
        <w:t>cor</w:t>
      </w:r>
      <w:proofErr w:type="spellEnd"/>
      <w:r>
        <w:rPr>
          <w:rStyle w:val="NormalTok"/>
        </w:rPr>
        <w:t>(r3</w:t>
      </w:r>
      <w:r>
        <w:rPr>
          <w:rStyle w:val="SpecialCharTok"/>
        </w:rPr>
        <w:t>$</w:t>
      </w:r>
      <w:r>
        <w:rPr>
          <w:rStyle w:val="NormalTok"/>
        </w:rPr>
        <w:t>x, r3</w:t>
      </w:r>
      <w:r>
        <w:rPr>
          <w:rStyle w:val="SpecialCharTok"/>
        </w:rPr>
        <w:t>$</w:t>
      </w:r>
      <w:r>
        <w:rPr>
          <w:rStyle w:val="NormalTok"/>
        </w:rPr>
        <w:t>y)</w:t>
      </w:r>
      <w:r>
        <w:br/>
      </w:r>
      <w:r>
        <w:rPr>
          <w:rStyle w:val="NormalTok"/>
        </w:rPr>
        <w:t xml:space="preserve">rq4 </w:t>
      </w:r>
      <w:r>
        <w:rPr>
          <w:rStyle w:val="OtherTok"/>
        </w:rPr>
        <w:t>&lt;-</w:t>
      </w:r>
      <w:r>
        <w:rPr>
          <w:rStyle w:val="NormalTok"/>
        </w:rPr>
        <w:t xml:space="preserve"> </w:t>
      </w:r>
      <w:proofErr w:type="spellStart"/>
      <w:r>
        <w:rPr>
          <w:rStyle w:val="FunctionTok"/>
        </w:rPr>
        <w:t>cor</w:t>
      </w:r>
      <w:proofErr w:type="spellEnd"/>
      <w:r>
        <w:rPr>
          <w:rStyle w:val="NormalTok"/>
        </w:rPr>
        <w:t>(r4</w:t>
      </w:r>
      <w:r>
        <w:rPr>
          <w:rStyle w:val="SpecialCharTok"/>
        </w:rPr>
        <w:t>$</w:t>
      </w:r>
      <w:r>
        <w:rPr>
          <w:rStyle w:val="NormalTok"/>
        </w:rPr>
        <w:t>x, r4</w:t>
      </w:r>
      <w:r>
        <w:rPr>
          <w:rStyle w:val="SpecialCharTok"/>
        </w:rPr>
        <w:t>$</w:t>
      </w:r>
      <w:r>
        <w:rPr>
          <w:rStyle w:val="NormalTok"/>
        </w:rPr>
        <w:t>y)</w:t>
      </w:r>
      <w:r>
        <w:br/>
      </w:r>
      <w:r>
        <w:rPr>
          <w:rStyle w:val="NormalTok"/>
        </w:rPr>
        <w:t xml:space="preserve">rq5 </w:t>
      </w:r>
      <w:r>
        <w:rPr>
          <w:rStyle w:val="OtherTok"/>
        </w:rPr>
        <w:t>&lt;-</w:t>
      </w:r>
      <w:r>
        <w:rPr>
          <w:rStyle w:val="NormalTok"/>
        </w:rPr>
        <w:t xml:space="preserve"> </w:t>
      </w:r>
      <w:proofErr w:type="spellStart"/>
      <w:r>
        <w:rPr>
          <w:rStyle w:val="FunctionTok"/>
        </w:rPr>
        <w:t>cor</w:t>
      </w:r>
      <w:proofErr w:type="spellEnd"/>
      <w:r>
        <w:rPr>
          <w:rStyle w:val="NormalTok"/>
        </w:rPr>
        <w:t>(r5</w:t>
      </w:r>
      <w:r>
        <w:rPr>
          <w:rStyle w:val="SpecialCharTok"/>
        </w:rPr>
        <w:t>$</w:t>
      </w:r>
      <w:r>
        <w:rPr>
          <w:rStyle w:val="NormalTok"/>
        </w:rPr>
        <w:t>x, r5</w:t>
      </w:r>
      <w:r>
        <w:rPr>
          <w:rStyle w:val="SpecialCharTok"/>
        </w:rPr>
        <w:t>$</w:t>
      </w:r>
      <w:r>
        <w:rPr>
          <w:rStyle w:val="NormalTok"/>
        </w:rPr>
        <w:t>y)</w:t>
      </w:r>
      <w:r>
        <w:br/>
      </w:r>
      <w:r>
        <w:rPr>
          <w:rStyle w:val="NormalTok"/>
        </w:rPr>
        <w:t xml:space="preserve">rq6 </w:t>
      </w:r>
      <w:r>
        <w:rPr>
          <w:rStyle w:val="OtherTok"/>
        </w:rPr>
        <w:t>&lt;-</w:t>
      </w:r>
      <w:r>
        <w:rPr>
          <w:rStyle w:val="NormalTok"/>
        </w:rPr>
        <w:t xml:space="preserve"> </w:t>
      </w:r>
      <w:proofErr w:type="spellStart"/>
      <w:r>
        <w:rPr>
          <w:rStyle w:val="FunctionTok"/>
        </w:rPr>
        <w:t>cor</w:t>
      </w:r>
      <w:proofErr w:type="spellEnd"/>
      <w:r>
        <w:rPr>
          <w:rStyle w:val="NormalTok"/>
        </w:rPr>
        <w:t>(r6</w:t>
      </w:r>
      <w:r>
        <w:rPr>
          <w:rStyle w:val="SpecialCharTok"/>
        </w:rPr>
        <w:t>$</w:t>
      </w:r>
      <w:r>
        <w:rPr>
          <w:rStyle w:val="NormalTok"/>
        </w:rPr>
        <w:t>x, r6</w:t>
      </w:r>
      <w:r>
        <w:rPr>
          <w:rStyle w:val="SpecialCharTok"/>
        </w:rPr>
        <w:t>$</w:t>
      </w:r>
      <w:r>
        <w:rPr>
          <w:rStyle w:val="NormalTok"/>
        </w:rPr>
        <w:t>y)</w:t>
      </w:r>
      <w:r>
        <w:br/>
      </w:r>
      <w:r>
        <w:rPr>
          <w:rStyle w:val="NormalTok"/>
        </w:rPr>
        <w:t xml:space="preserve">rq7 </w:t>
      </w:r>
      <w:r>
        <w:rPr>
          <w:rStyle w:val="OtherTok"/>
        </w:rPr>
        <w:t>&lt;-</w:t>
      </w:r>
      <w:r>
        <w:rPr>
          <w:rStyle w:val="NormalTok"/>
        </w:rPr>
        <w:t xml:space="preserve"> </w:t>
      </w:r>
      <w:proofErr w:type="spellStart"/>
      <w:r>
        <w:rPr>
          <w:rStyle w:val="FunctionTok"/>
        </w:rPr>
        <w:t>cor</w:t>
      </w:r>
      <w:proofErr w:type="spellEnd"/>
      <w:r>
        <w:rPr>
          <w:rStyle w:val="NormalTok"/>
        </w:rPr>
        <w:t>(r7</w:t>
      </w:r>
      <w:r>
        <w:rPr>
          <w:rStyle w:val="SpecialCharTok"/>
        </w:rPr>
        <w:t>$</w:t>
      </w:r>
      <w:r>
        <w:rPr>
          <w:rStyle w:val="NormalTok"/>
        </w:rPr>
        <w:t>x, r7</w:t>
      </w:r>
      <w:r>
        <w:rPr>
          <w:rStyle w:val="SpecialCharTok"/>
        </w:rPr>
        <w:t>$</w:t>
      </w:r>
      <w:r>
        <w:rPr>
          <w:rStyle w:val="NormalTok"/>
        </w:rPr>
        <w:t>y)</w:t>
      </w:r>
      <w:r>
        <w:br/>
      </w:r>
      <w:r>
        <w:rPr>
          <w:rStyle w:val="CommentTok"/>
        </w:rPr>
        <w:t># crit</w:t>
      </w:r>
      <w:r>
        <w:br/>
      </w:r>
      <w:r>
        <w:rPr>
          <w:rStyle w:val="NormalTok"/>
        </w:rPr>
        <w:t xml:space="preserve">a1 </w:t>
      </w:r>
      <w:r>
        <w:rPr>
          <w:rStyle w:val="OtherTok"/>
        </w:rPr>
        <w:t>&lt;-</w:t>
      </w:r>
      <w:r>
        <w:rPr>
          <w:rStyle w:val="NormalTok"/>
        </w:rPr>
        <w:t xml:space="preserve"> rq1 </w:t>
      </w:r>
      <w:r>
        <w:rPr>
          <w:rStyle w:val="SpecialCharTok"/>
        </w:rPr>
        <w:t>&lt;</w:t>
      </w:r>
      <w:r>
        <w:rPr>
          <w:rStyle w:val="NormalTok"/>
        </w:rPr>
        <w:t xml:space="preserve"> </w:t>
      </w:r>
      <w:r>
        <w:rPr>
          <w:rStyle w:val="FloatTok"/>
        </w:rPr>
        <w:t>0.9787</w:t>
      </w:r>
      <w:r>
        <w:br/>
      </w:r>
      <w:r>
        <w:rPr>
          <w:rStyle w:val="NormalTok"/>
        </w:rPr>
        <w:t xml:space="preserve">a2 </w:t>
      </w:r>
      <w:r>
        <w:rPr>
          <w:rStyle w:val="OtherTok"/>
        </w:rPr>
        <w:t>&lt;-</w:t>
      </w:r>
      <w:r>
        <w:rPr>
          <w:rStyle w:val="NormalTok"/>
        </w:rPr>
        <w:t xml:space="preserve"> rq2 </w:t>
      </w:r>
      <w:r>
        <w:rPr>
          <w:rStyle w:val="SpecialCharTok"/>
        </w:rPr>
        <w:t>&lt;</w:t>
      </w:r>
      <w:r>
        <w:rPr>
          <w:rStyle w:val="NormalTok"/>
        </w:rPr>
        <w:t xml:space="preserve"> </w:t>
      </w:r>
      <w:r>
        <w:rPr>
          <w:rStyle w:val="FloatTok"/>
        </w:rPr>
        <w:t>0.9787</w:t>
      </w:r>
      <w:r>
        <w:br/>
      </w:r>
      <w:r>
        <w:rPr>
          <w:rStyle w:val="NormalTok"/>
        </w:rPr>
        <w:t xml:space="preserve">a3 </w:t>
      </w:r>
      <w:r>
        <w:rPr>
          <w:rStyle w:val="OtherTok"/>
        </w:rPr>
        <w:t>&lt;-</w:t>
      </w:r>
      <w:r>
        <w:rPr>
          <w:rStyle w:val="NormalTok"/>
        </w:rPr>
        <w:t xml:space="preserve"> rq3 </w:t>
      </w:r>
      <w:r>
        <w:rPr>
          <w:rStyle w:val="SpecialCharTok"/>
        </w:rPr>
        <w:t>&lt;</w:t>
      </w:r>
      <w:r>
        <w:rPr>
          <w:rStyle w:val="NormalTok"/>
        </w:rPr>
        <w:t xml:space="preserve"> </w:t>
      </w:r>
      <w:r>
        <w:rPr>
          <w:rStyle w:val="FloatTok"/>
        </w:rPr>
        <w:t>0.9787</w:t>
      </w:r>
      <w:r>
        <w:br/>
      </w:r>
      <w:r>
        <w:rPr>
          <w:rStyle w:val="NormalTok"/>
        </w:rPr>
        <w:t xml:space="preserve">a4 </w:t>
      </w:r>
      <w:r>
        <w:rPr>
          <w:rStyle w:val="OtherTok"/>
        </w:rPr>
        <w:t>&lt;-</w:t>
      </w:r>
      <w:r>
        <w:rPr>
          <w:rStyle w:val="NormalTok"/>
        </w:rPr>
        <w:t xml:space="preserve"> rq4 </w:t>
      </w:r>
      <w:r>
        <w:rPr>
          <w:rStyle w:val="SpecialCharTok"/>
        </w:rPr>
        <w:t>&lt;</w:t>
      </w:r>
      <w:r>
        <w:rPr>
          <w:rStyle w:val="NormalTok"/>
        </w:rPr>
        <w:t xml:space="preserve"> </w:t>
      </w:r>
      <w:r>
        <w:rPr>
          <w:rStyle w:val="FloatTok"/>
        </w:rPr>
        <w:t>0.9787</w:t>
      </w:r>
      <w:r>
        <w:br/>
      </w:r>
      <w:r>
        <w:rPr>
          <w:rStyle w:val="NormalTok"/>
        </w:rPr>
        <w:t xml:space="preserve">a5 </w:t>
      </w:r>
      <w:r>
        <w:rPr>
          <w:rStyle w:val="OtherTok"/>
        </w:rPr>
        <w:t>&lt;-</w:t>
      </w:r>
      <w:r>
        <w:rPr>
          <w:rStyle w:val="NormalTok"/>
        </w:rPr>
        <w:t xml:space="preserve"> rq5 </w:t>
      </w:r>
      <w:r>
        <w:rPr>
          <w:rStyle w:val="SpecialCharTok"/>
        </w:rPr>
        <w:t>&lt;</w:t>
      </w:r>
      <w:r>
        <w:rPr>
          <w:rStyle w:val="NormalTok"/>
        </w:rPr>
        <w:t xml:space="preserve"> </w:t>
      </w:r>
      <w:r>
        <w:rPr>
          <w:rStyle w:val="FloatTok"/>
        </w:rPr>
        <w:t>0.9787</w:t>
      </w:r>
      <w:r>
        <w:br/>
      </w:r>
      <w:r>
        <w:rPr>
          <w:rStyle w:val="NormalTok"/>
        </w:rPr>
        <w:t xml:space="preserve">a6 </w:t>
      </w:r>
      <w:r>
        <w:rPr>
          <w:rStyle w:val="OtherTok"/>
        </w:rPr>
        <w:t>&lt;-</w:t>
      </w:r>
      <w:r>
        <w:rPr>
          <w:rStyle w:val="NormalTok"/>
        </w:rPr>
        <w:t xml:space="preserve"> rq6 </w:t>
      </w:r>
      <w:r>
        <w:rPr>
          <w:rStyle w:val="SpecialCharTok"/>
        </w:rPr>
        <w:t>&lt;</w:t>
      </w:r>
      <w:r>
        <w:rPr>
          <w:rStyle w:val="NormalTok"/>
        </w:rPr>
        <w:t xml:space="preserve"> </w:t>
      </w:r>
      <w:r>
        <w:rPr>
          <w:rStyle w:val="FloatTok"/>
        </w:rPr>
        <w:t>0.9787</w:t>
      </w:r>
      <w:r>
        <w:br/>
      </w:r>
      <w:r>
        <w:rPr>
          <w:rStyle w:val="NormalTok"/>
        </w:rPr>
        <w:t xml:space="preserve">a7 </w:t>
      </w:r>
      <w:r>
        <w:rPr>
          <w:rStyle w:val="OtherTok"/>
        </w:rPr>
        <w:t>&lt;-</w:t>
      </w:r>
      <w:r>
        <w:rPr>
          <w:rStyle w:val="NormalTok"/>
        </w:rPr>
        <w:t xml:space="preserve"> rq7 </w:t>
      </w:r>
      <w:r>
        <w:rPr>
          <w:rStyle w:val="SpecialCharTok"/>
        </w:rPr>
        <w:t>&lt;</w:t>
      </w:r>
      <w:r>
        <w:rPr>
          <w:rStyle w:val="NormalTok"/>
        </w:rPr>
        <w:t xml:space="preserve"> </w:t>
      </w:r>
      <w:r>
        <w:rPr>
          <w:rStyle w:val="FloatTok"/>
        </w:rPr>
        <w:t>0.9787</w:t>
      </w:r>
      <w:r>
        <w:br/>
      </w:r>
      <w:r>
        <w:rPr>
          <w:rStyle w:val="CommentTok"/>
        </w:rPr>
        <w:t># cat</w:t>
      </w:r>
      <w:r>
        <w:br/>
      </w:r>
      <w:r>
        <w:rPr>
          <w:rStyle w:val="FunctionTok"/>
        </w:rPr>
        <w:t>cat</w:t>
      </w:r>
      <w:r>
        <w:rPr>
          <w:rStyle w:val="NormalTok"/>
        </w:rPr>
        <w:t>(</w:t>
      </w:r>
      <w:r>
        <w:rPr>
          <w:rStyle w:val="StringTok"/>
        </w:rPr>
        <w:t xml:space="preserve">"The </w:t>
      </w:r>
      <w:proofErr w:type="spellStart"/>
      <w:r>
        <w:rPr>
          <w:rStyle w:val="StringTok"/>
        </w:rPr>
        <w:t>rq</w:t>
      </w:r>
      <w:proofErr w:type="spellEnd"/>
      <w:r>
        <w:rPr>
          <w:rStyle w:val="StringTok"/>
        </w:rPr>
        <w:t xml:space="preserve"> for the 100 m/s is"</w:t>
      </w:r>
      <w:r>
        <w:rPr>
          <w:rStyle w:val="NormalTok"/>
        </w:rPr>
        <w:t xml:space="preserve">, rq1,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 xml:space="preserve">"The </w:t>
      </w:r>
      <w:proofErr w:type="spellStart"/>
      <w:r>
        <w:rPr>
          <w:rStyle w:val="StringTok"/>
        </w:rPr>
        <w:t>rq</w:t>
      </w:r>
      <w:proofErr w:type="spellEnd"/>
      <w:r>
        <w:rPr>
          <w:rStyle w:val="StringTok"/>
        </w:rPr>
        <w:t xml:space="preserve"> for the 200 m/s is"</w:t>
      </w:r>
      <w:r>
        <w:rPr>
          <w:rStyle w:val="NormalTok"/>
        </w:rPr>
        <w:t xml:space="preserve">, rq2,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 xml:space="preserve">"The </w:t>
      </w:r>
      <w:proofErr w:type="spellStart"/>
      <w:r>
        <w:rPr>
          <w:rStyle w:val="StringTok"/>
        </w:rPr>
        <w:t>rq</w:t>
      </w:r>
      <w:proofErr w:type="spellEnd"/>
      <w:r>
        <w:rPr>
          <w:rStyle w:val="StringTok"/>
        </w:rPr>
        <w:t xml:space="preserve"> for the 400 m/s is"</w:t>
      </w:r>
      <w:r>
        <w:rPr>
          <w:rStyle w:val="NormalTok"/>
        </w:rPr>
        <w:t xml:space="preserve">, rq3,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 xml:space="preserve">"The </w:t>
      </w:r>
      <w:proofErr w:type="spellStart"/>
      <w:r>
        <w:rPr>
          <w:rStyle w:val="StringTok"/>
        </w:rPr>
        <w:t>rq</w:t>
      </w:r>
      <w:proofErr w:type="spellEnd"/>
      <w:r>
        <w:rPr>
          <w:rStyle w:val="StringTok"/>
        </w:rPr>
        <w:t xml:space="preserve"> for the 800 m/s is"</w:t>
      </w:r>
      <w:r>
        <w:rPr>
          <w:rStyle w:val="NormalTok"/>
        </w:rPr>
        <w:t xml:space="preserve">, rq4,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 xml:space="preserve">"The </w:t>
      </w:r>
      <w:proofErr w:type="spellStart"/>
      <w:r>
        <w:rPr>
          <w:rStyle w:val="StringTok"/>
        </w:rPr>
        <w:t>rq</w:t>
      </w:r>
      <w:proofErr w:type="spellEnd"/>
      <w:r>
        <w:rPr>
          <w:rStyle w:val="StringTok"/>
        </w:rPr>
        <w:t xml:space="preserve"> for the 1500 m/s is"</w:t>
      </w:r>
      <w:r>
        <w:rPr>
          <w:rStyle w:val="NormalTok"/>
        </w:rPr>
        <w:t xml:space="preserve">, rq5,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 xml:space="preserve">"The </w:t>
      </w:r>
      <w:proofErr w:type="spellStart"/>
      <w:r>
        <w:rPr>
          <w:rStyle w:val="StringTok"/>
        </w:rPr>
        <w:t>rq</w:t>
      </w:r>
      <w:proofErr w:type="spellEnd"/>
      <w:r>
        <w:rPr>
          <w:rStyle w:val="StringTok"/>
        </w:rPr>
        <w:t xml:space="preserve"> for the 3000 m/s is"</w:t>
      </w:r>
      <w:r>
        <w:rPr>
          <w:rStyle w:val="NormalTok"/>
        </w:rPr>
        <w:t xml:space="preserve">, rq6, </w:t>
      </w:r>
      <w:r>
        <w:rPr>
          <w:rStyle w:val="StringTok"/>
        </w:rPr>
        <w:t>"</w:t>
      </w:r>
      <w:r>
        <w:rPr>
          <w:rStyle w:val="SpecialCharTok"/>
        </w:rPr>
        <w:t>\n</w:t>
      </w:r>
      <w:r>
        <w:rPr>
          <w:rStyle w:val="StringTok"/>
        </w:rPr>
        <w:t>"</w:t>
      </w:r>
      <w:r>
        <w:rPr>
          <w:rStyle w:val="NormalTok"/>
        </w:rPr>
        <w:t>)</w:t>
      </w:r>
      <w:r>
        <w:br/>
      </w:r>
      <w:r>
        <w:rPr>
          <w:rStyle w:val="FunctionTok"/>
        </w:rPr>
        <w:t>cat</w:t>
      </w:r>
      <w:r>
        <w:rPr>
          <w:rStyle w:val="NormalTok"/>
        </w:rPr>
        <w:t>(</w:t>
      </w:r>
      <w:r>
        <w:rPr>
          <w:rStyle w:val="StringTok"/>
        </w:rPr>
        <w:t xml:space="preserve">"The </w:t>
      </w:r>
      <w:proofErr w:type="spellStart"/>
      <w:r>
        <w:rPr>
          <w:rStyle w:val="StringTok"/>
        </w:rPr>
        <w:t>rq</w:t>
      </w:r>
      <w:proofErr w:type="spellEnd"/>
      <w:r>
        <w:rPr>
          <w:rStyle w:val="StringTok"/>
        </w:rPr>
        <w:t xml:space="preserve"> for the marathon is"</w:t>
      </w:r>
      <w:r>
        <w:rPr>
          <w:rStyle w:val="NormalTok"/>
        </w:rPr>
        <w:t>, rq7)</w:t>
      </w:r>
      <w:r>
        <w:br/>
      </w:r>
      <w:r>
        <w:rPr>
          <w:rStyle w:val="CommentTok"/>
        </w:rPr>
        <w:t># chart</w:t>
      </w:r>
      <w:r>
        <w:br/>
      </w:r>
      <w:proofErr w:type="spellStart"/>
      <w:r>
        <w:rPr>
          <w:rStyle w:val="NormalTok"/>
        </w:rPr>
        <w:t>rq</w:t>
      </w:r>
      <w:proofErr w:type="spellEnd"/>
      <w:r>
        <w:rPr>
          <w:rStyle w:val="NormalTok"/>
        </w:rPr>
        <w:t xml:space="preserve"> </w:t>
      </w:r>
      <w:r>
        <w:rPr>
          <w:rStyle w:val="OtherTok"/>
        </w:rPr>
        <w:t>&lt;-</w:t>
      </w:r>
      <w:r>
        <w:rPr>
          <w:rStyle w:val="NormalTok"/>
        </w:rPr>
        <w:t xml:space="preserve"> </w:t>
      </w:r>
      <w:r>
        <w:rPr>
          <w:rStyle w:val="FunctionTok"/>
        </w:rPr>
        <w:t>c</w:t>
      </w:r>
      <w:r>
        <w:rPr>
          <w:rStyle w:val="NormalTok"/>
        </w:rPr>
        <w:t>(rq1, rq2, rq3, rq4, rq5, rq6, rq7)</w:t>
      </w:r>
      <w:r>
        <w:br/>
      </w:r>
      <w:proofErr w:type="spellStart"/>
      <w:r>
        <w:rPr>
          <w:rStyle w:val="NormalTok"/>
        </w:rPr>
        <w:t>In_Region</w:t>
      </w:r>
      <w:proofErr w:type="spellEnd"/>
      <w:r>
        <w:rPr>
          <w:rStyle w:val="NormalTok"/>
        </w:rPr>
        <w:t xml:space="preserve"> </w:t>
      </w:r>
      <w:r>
        <w:rPr>
          <w:rStyle w:val="OtherTok"/>
        </w:rPr>
        <w:t>&lt;-</w:t>
      </w:r>
      <w:r>
        <w:rPr>
          <w:rStyle w:val="NormalTok"/>
        </w:rPr>
        <w:t xml:space="preserve"> </w:t>
      </w:r>
      <w:r>
        <w:rPr>
          <w:rStyle w:val="FunctionTok"/>
        </w:rPr>
        <w:t>c</w:t>
      </w:r>
      <w:r>
        <w:rPr>
          <w:rStyle w:val="NormalTok"/>
        </w:rPr>
        <w:t>(a1,a2,a3,a4,a5,a6,a7)</w:t>
      </w:r>
      <w:r>
        <w:br/>
      </w:r>
      <w:r>
        <w:rPr>
          <w:rStyle w:val="NormalTok"/>
        </w:rPr>
        <w:t xml:space="preserve">x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rq</w:t>
      </w:r>
      <w:proofErr w:type="spellEnd"/>
      <w:r>
        <w:rPr>
          <w:rStyle w:val="NormalTok"/>
        </w:rPr>
        <w:t xml:space="preserve">, </w:t>
      </w:r>
      <w:proofErr w:type="spellStart"/>
      <w:r>
        <w:rPr>
          <w:rStyle w:val="NormalTok"/>
        </w:rPr>
        <w:t>In_Region</w:t>
      </w:r>
      <w:proofErr w:type="spellEnd"/>
      <w:r>
        <w:rPr>
          <w:rStyle w:val="NormalTok"/>
        </w:rPr>
        <w:t>)</w:t>
      </w:r>
      <w:r>
        <w:br/>
      </w:r>
      <w:r>
        <w:rPr>
          <w:rStyle w:val="NormalTok"/>
        </w:rPr>
        <w:t>x</w:t>
      </w:r>
      <w:bookmarkEnd w:id="2"/>
      <w:bookmarkEnd w:id="162"/>
    </w:p>
    <w:sectPr w:rsidR="008429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27E05" w14:textId="77777777" w:rsidR="00A258A3" w:rsidRDefault="00A258A3">
      <w:pPr>
        <w:spacing w:after="0"/>
      </w:pPr>
      <w:r>
        <w:separator/>
      </w:r>
    </w:p>
  </w:endnote>
  <w:endnote w:type="continuationSeparator" w:id="0">
    <w:p w14:paraId="0E182998" w14:textId="77777777" w:rsidR="00A258A3" w:rsidRDefault="00A258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88C97" w14:textId="77777777" w:rsidR="00A258A3" w:rsidRDefault="00A258A3">
      <w:r>
        <w:separator/>
      </w:r>
    </w:p>
  </w:footnote>
  <w:footnote w:type="continuationSeparator" w:id="0">
    <w:p w14:paraId="79012608" w14:textId="77777777" w:rsidR="00A258A3" w:rsidRDefault="00A25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8A44D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31"/>
    <w:multiLevelType w:val="multilevel"/>
    <w:tmpl w:val="616C017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1009869222">
    <w:abstractNumId w:val="0"/>
  </w:num>
  <w:num w:numId="2" w16cid:durableId="1576165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abrielle Salamanca">
    <w15:presenceInfo w15:providerId="Windows Live" w15:userId="02fc7b328ab0c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9D"/>
    <w:rsid w:val="0001589C"/>
    <w:rsid w:val="001A0E2A"/>
    <w:rsid w:val="004F24EA"/>
    <w:rsid w:val="00776461"/>
    <w:rsid w:val="0084299D"/>
    <w:rsid w:val="00892197"/>
    <w:rsid w:val="00A258A3"/>
    <w:rsid w:val="00B72D9D"/>
    <w:rsid w:val="00C76A70"/>
    <w:rsid w:val="00E86135"/>
    <w:rsid w:val="00F10834"/>
    <w:rsid w:val="00F13C41"/>
    <w:rsid w:val="00F60F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F127"/>
  <w15:docId w15:val="{BFBD895B-69A9-4D97-8BDA-3D5F39907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C76A70"/>
    <w:rPr>
      <w:rFonts w:asciiTheme="majorHAnsi" w:eastAsiaTheme="majorEastAsia" w:hAnsiTheme="majorHAnsi" w:cstheme="majorBidi"/>
      <w:b/>
      <w:bCs/>
      <w:color w:val="4F81BD" w:themeColor="accent1"/>
      <w:sz w:val="32"/>
      <w:szCs w:val="32"/>
    </w:rPr>
  </w:style>
  <w:style w:type="paragraph" w:styleId="Revision">
    <w:name w:val="Revision"/>
    <w:hidden/>
    <w:rsid w:val="00C76A70"/>
    <w:pPr>
      <w:spacing w:after="0"/>
    </w:pPr>
  </w:style>
  <w:style w:type="character" w:customStyle="1" w:styleId="TitleChar">
    <w:name w:val="Title Char"/>
    <w:basedOn w:val="DefaultParagraphFont"/>
    <w:link w:val="Title"/>
    <w:rsid w:val="00C76A70"/>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Math 760</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760</dc:title>
  <dc:creator>Gabrielle Salamanca</dc:creator>
  <cp:keywords/>
  <cp:lastModifiedBy>Gabrielle Salamanca</cp:lastModifiedBy>
  <cp:revision>1</cp:revision>
  <cp:lastPrinted>2024-03-31T00:42:00Z</cp:lastPrinted>
  <dcterms:created xsi:type="dcterms:W3CDTF">2024-03-31T00:44:00Z</dcterms:created>
  <dcterms:modified xsi:type="dcterms:W3CDTF">2024-03-31T00:47:00Z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29, 2024</vt:lpwstr>
  </property>
  <property fmtid="{D5CDD505-2E9C-101B-9397-08002B2CF9AE}" pid="3" name="output">
    <vt:lpwstr>word_document</vt:lpwstr>
  </property>
</Properties>
</file>